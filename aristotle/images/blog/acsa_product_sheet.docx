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1C19" w14:textId="1C0E6AEB" w:rsidR="00A53776" w:rsidRPr="00801766" w:rsidRDefault="00A53776" w:rsidP="00D63793">
      <w:pPr>
        <w:pStyle w:val="Heading1"/>
        <w:rPr>
          <w:ins w:id="0" w:author="Lauren Eickhorst" w:date="2017-11-28T11:59:00Z"/>
          <w:rFonts w:cs="Calibri"/>
          <w:noProof/>
          <w:color w:val="404040" w:themeColor="text1" w:themeTint="BF"/>
          <w:sz w:val="56"/>
        </w:rPr>
      </w:pPr>
      <w:bookmarkStart w:id="1" w:name="_Toc341085719"/>
      <w:bookmarkStart w:id="2" w:name="_GoBack"/>
      <w:bookmarkEnd w:id="2"/>
      <w:r w:rsidRPr="00C82BF3">
        <w:rPr>
          <w:rFonts w:cs="Calibri"/>
          <w:noProof/>
          <w:color w:val="404040" w:themeColor="text1" w:themeTint="BF"/>
          <w:sz w:val="56"/>
          <w:rPrChange w:id="3" w:author="Lauren Eickhorst" w:date="2017-11-28T12:01:00Z">
            <w:rPr>
              <w:noProof/>
            </w:rPr>
          </w:rPrChange>
        </w:rPr>
        <w:drawing>
          <wp:anchor distT="0" distB="0" distL="114300" distR="114300" simplePos="0" relativeHeight="251653120" behindDoc="0" locked="0" layoutInCell="1" allowOverlap="1" wp14:anchorId="7DE7D003" wp14:editId="43811CFB">
            <wp:simplePos x="0" y="0"/>
            <wp:positionH relativeFrom="margin">
              <wp:posOffset>3888105</wp:posOffset>
            </wp:positionH>
            <wp:positionV relativeFrom="margin">
              <wp:posOffset>-221113</wp:posOffset>
            </wp:positionV>
            <wp:extent cx="3896642" cy="1938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42" cy="1938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del w:id="4" w:author="Lauren Eickhorst" w:date="2017-11-28T11:43:00Z">
        <w:r w:rsidR="005342DC">
          <w:rPr>
            <w:rFonts w:cs="Calibri"/>
            <w:noProof/>
            <w:color w:val="404040" w:themeColor="text1" w:themeTint="BF"/>
            <w:sz w:val="56"/>
            <w:rPrChange w:id="5" w:author="Lauren Eickhorst" w:date="2017-11-28T12:01:00Z">
              <w:rPr>
                <w:rFonts w:cs="Calibri"/>
                <w:noProof/>
                <w:color w:val="404040" w:themeColor="text1" w:themeTint="BF"/>
                <w:sz w:val="56"/>
              </w:rPr>
            </w:rPrChange>
          </w:rPr>
          <w:pict w14:anchorId="4D9F8125">
            <v:rect id="_x0000_s1026" style="position:absolute;margin-left:255.4pt;margin-top:-23.05pt;width:275.25pt;height:56.25pt;z-index:251658247;mso-position-horizontal-relative:text;mso-position-vertical-relative:text" stroked="f">
              <v:fill opacity=".5"/>
              <v:textbox style="mso-fit-shape-to-text:t" inset="0,0,0,0"/>
            </v:rect>
          </w:pict>
        </w:r>
      </w:del>
      <w:r w:rsidR="00894CE4" w:rsidRPr="00C82BF3">
        <w:rPr>
          <w:rFonts w:cs="Calibri"/>
          <w:noProof/>
          <w:color w:val="404040" w:themeColor="text1" w:themeTint="BF"/>
          <w:sz w:val="56"/>
          <w:rPrChange w:id="6" w:author="Lauren Eickhorst" w:date="2017-11-28T12:01:00Z">
            <w:rPr>
              <w:noProof/>
            </w:rPr>
          </w:rPrChange>
        </w:rPr>
        <w:drawing>
          <wp:anchor distT="0" distB="360045" distL="114300" distR="114300" simplePos="0" relativeHeight="251637760" behindDoc="1" locked="1" layoutInCell="1" allowOverlap="1" wp14:anchorId="33CAAF00" wp14:editId="7A2F7530">
            <wp:simplePos x="0" y="0"/>
            <wp:positionH relativeFrom="page">
              <wp:posOffset>-3542665</wp:posOffset>
            </wp:positionH>
            <wp:positionV relativeFrom="page">
              <wp:posOffset>-36830</wp:posOffset>
            </wp:positionV>
            <wp:extent cx="11246485" cy="1379855"/>
            <wp:effectExtent l="19050" t="0" r="0" b="0"/>
            <wp:wrapTopAndBottom/>
            <wp:docPr id="3" name="Picture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61_banner_green_wor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48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CE4" w:rsidRPr="00C82BF3">
        <w:rPr>
          <w:rFonts w:cs="Calibri"/>
          <w:noProof/>
          <w:color w:val="404040" w:themeColor="text1" w:themeTint="BF"/>
          <w:sz w:val="56"/>
          <w:rPrChange w:id="7" w:author="Lauren Eickhorst" w:date="2017-11-28T12:01:00Z">
            <w:rPr>
              <w:noProof/>
            </w:rPr>
          </w:rPrChange>
        </w:rPr>
        <w:drawing>
          <wp:anchor distT="0" distB="0" distL="114300" distR="114300" simplePos="0" relativeHeight="251639808" behindDoc="0" locked="1" layoutInCell="1" allowOverlap="1" wp14:anchorId="32DD82E0" wp14:editId="76F2AB48">
            <wp:simplePos x="0" y="0"/>
            <wp:positionH relativeFrom="page">
              <wp:posOffset>735042</wp:posOffset>
            </wp:positionH>
            <wp:positionV relativeFrom="page">
              <wp:posOffset>276045</wp:posOffset>
            </wp:positionV>
            <wp:extent cx="1361177" cy="828136"/>
            <wp:effectExtent l="19050" t="0" r="0" b="0"/>
            <wp:wrapNone/>
            <wp:docPr id="2" name="Picture 1" descr="Data 61 and CSI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  <w:r w:rsidR="00CF33E1" w:rsidRPr="00C82BF3">
        <w:rPr>
          <w:rFonts w:cs="Calibri"/>
          <w:noProof/>
          <w:color w:val="404040" w:themeColor="text1" w:themeTint="BF"/>
          <w:sz w:val="56"/>
          <w:rPrChange w:id="8" w:author="Lauren Eickhorst" w:date="2017-11-28T12:01:00Z">
            <w:rPr>
              <w:noProof/>
            </w:rPr>
          </w:rPrChange>
        </w:rPr>
        <w:t xml:space="preserve">Aristotle </w:t>
      </w:r>
      <w:del w:id="9" w:author="Lauren Eickhorst" w:date="2017-11-28T11:29:00Z">
        <w:r w:rsidR="00CF33E1" w:rsidRPr="00C82BF3" w:rsidDel="00FB55DF">
          <w:rPr>
            <w:rFonts w:cs="Calibri"/>
            <w:noProof/>
            <w:color w:val="404040" w:themeColor="text1" w:themeTint="BF"/>
            <w:sz w:val="56"/>
            <w:rPrChange w:id="10" w:author="Lauren Eickhorst" w:date="2017-11-28T12:01:00Z">
              <w:rPr>
                <w:noProof/>
              </w:rPr>
            </w:rPrChange>
          </w:rPr>
          <w:delText>Metadata Registry</w:delText>
        </w:r>
      </w:del>
      <w:ins w:id="11" w:author="Lauren Eickhorst" w:date="2017-11-28T11:29:00Z">
        <w:r w:rsidR="00FB55DF" w:rsidRPr="00C82BF3">
          <w:rPr>
            <w:rFonts w:cs="Calibri"/>
            <w:noProof/>
            <w:color w:val="404040" w:themeColor="text1" w:themeTint="BF"/>
            <w:sz w:val="56"/>
            <w:rPrChange w:id="12" w:author="Lauren Eickhorst" w:date="2017-11-28T12:01:00Z">
              <w:rPr>
                <w:noProof/>
              </w:rPr>
            </w:rPrChange>
          </w:rPr>
          <w:t>Cloud Services</w:t>
        </w:r>
      </w:ins>
      <w:r w:rsidR="00801766">
        <w:rPr>
          <w:rFonts w:cs="Calibri"/>
          <w:noProof/>
          <w:color w:val="404040" w:themeColor="text1" w:themeTint="BF"/>
          <w:sz w:val="56"/>
        </w:rPr>
        <w:t xml:space="preserve"> </w:t>
      </w:r>
      <w:r w:rsidR="00D63793">
        <w:rPr>
          <w:rFonts w:cs="Calibri"/>
          <w:noProof/>
          <w:color w:val="404040" w:themeColor="text1" w:themeTint="BF"/>
          <w:sz w:val="56"/>
        </w:rPr>
        <w:t>Australia</w:t>
      </w:r>
    </w:p>
    <w:p w14:paraId="5A226135" w14:textId="51FA0BC8" w:rsidR="00D761D5" w:rsidRPr="00D761D5" w:rsidRDefault="00CF33E1" w:rsidP="0082012B">
      <w:pPr>
        <w:pStyle w:val="Heading2"/>
        <w:spacing w:before="180"/>
        <w:rPr>
          <w:color w:val="4E8382"/>
          <w:sz w:val="32"/>
          <w:rPrChange w:id="13" w:author="Lauren Eickhorst" w:date="2017-11-28T11:50:00Z">
            <w:rPr>
              <w:color w:val="4E8382"/>
            </w:rPr>
          </w:rPrChange>
        </w:rPr>
      </w:pPr>
      <w:del w:id="14" w:author="Lauren Eickhorst" w:date="2017-11-28T11:34:00Z">
        <w:r w:rsidRPr="00E01925" w:rsidDel="00527656">
          <w:rPr>
            <w:color w:val="4E8382"/>
            <w:sz w:val="32"/>
            <w:rPrChange w:id="15" w:author="Lauren Eickhorst" w:date="2017-11-28T11:36:00Z">
              <w:rPr>
                <w:color w:val="4E8382"/>
              </w:rPr>
            </w:rPrChange>
          </w:rPr>
          <w:delText xml:space="preserve">The Aristotle Metadata Registry is the modern and smarter way for organisations to </w:delText>
        </w:r>
        <w:r w:rsidR="00D45E55" w:rsidRPr="00E01925" w:rsidDel="00527656">
          <w:rPr>
            <w:color w:val="4E8382"/>
            <w:sz w:val="32"/>
            <w:rPrChange w:id="16" w:author="Lauren Eickhorst" w:date="2017-11-28T11:36:00Z">
              <w:rPr>
                <w:color w:val="4E8382"/>
              </w:rPr>
            </w:rPrChange>
          </w:rPr>
          <w:delText>create</w:delText>
        </w:r>
        <w:r w:rsidRPr="00E01925" w:rsidDel="00527656">
          <w:rPr>
            <w:color w:val="4E8382"/>
            <w:sz w:val="32"/>
            <w:rPrChange w:id="17" w:author="Lauren Eickhorst" w:date="2017-11-28T11:36:00Z">
              <w:rPr>
                <w:color w:val="4E8382"/>
              </w:rPr>
            </w:rPrChange>
          </w:rPr>
          <w:delText xml:space="preserve"> and share</w:delText>
        </w:r>
        <w:r w:rsidR="00186977" w:rsidRPr="00E01925" w:rsidDel="00527656">
          <w:rPr>
            <w:color w:val="4E8382"/>
            <w:sz w:val="32"/>
            <w:rPrChange w:id="18" w:author="Lauren Eickhorst" w:date="2017-11-28T11:36:00Z">
              <w:rPr>
                <w:color w:val="4E8382"/>
              </w:rPr>
            </w:rPrChange>
          </w:rPr>
          <w:delText xml:space="preserve"> metadata using</w:delText>
        </w:r>
        <w:r w:rsidRPr="00E01925" w:rsidDel="00527656">
          <w:rPr>
            <w:color w:val="4E8382"/>
            <w:sz w:val="32"/>
            <w:rPrChange w:id="19" w:author="Lauren Eickhorst" w:date="2017-11-28T11:36:00Z">
              <w:rPr>
                <w:color w:val="4E8382"/>
              </w:rPr>
            </w:rPrChange>
          </w:rPr>
          <w:delText xml:space="preserve"> </w:delText>
        </w:r>
        <w:r w:rsidR="00186977" w:rsidRPr="00E01925" w:rsidDel="00527656">
          <w:rPr>
            <w:color w:val="4E8382"/>
            <w:sz w:val="32"/>
            <w:rPrChange w:id="20" w:author="Lauren Eickhorst" w:date="2017-11-28T11:36:00Z">
              <w:rPr>
                <w:color w:val="4E8382"/>
              </w:rPr>
            </w:rPrChange>
          </w:rPr>
          <w:delText>international</w:delText>
        </w:r>
        <w:r w:rsidRPr="00E01925" w:rsidDel="00527656">
          <w:rPr>
            <w:color w:val="4E8382"/>
            <w:sz w:val="32"/>
            <w:rPrChange w:id="21" w:author="Lauren Eickhorst" w:date="2017-11-28T11:36:00Z">
              <w:rPr>
                <w:color w:val="4E8382"/>
              </w:rPr>
            </w:rPrChange>
          </w:rPr>
          <w:delText xml:space="preserve"> standards and </w:delText>
        </w:r>
      </w:del>
      <w:del w:id="22" w:author="Lauren Eickhorst" w:date="2017-11-28T11:12:00Z">
        <w:r w:rsidRPr="00E01925" w:rsidDel="00BD57A0">
          <w:rPr>
            <w:color w:val="4E8382"/>
            <w:sz w:val="32"/>
            <w:rPrChange w:id="23" w:author="Lauren Eickhorst" w:date="2017-11-28T11:36:00Z">
              <w:rPr>
                <w:color w:val="4E8382"/>
              </w:rPr>
            </w:rPrChange>
          </w:rPr>
          <w:delText>cutting edge</w:delText>
        </w:r>
      </w:del>
      <w:del w:id="24" w:author="Lauren Eickhorst" w:date="2017-11-28T11:34:00Z">
        <w:r w:rsidRPr="00E01925" w:rsidDel="00527656">
          <w:rPr>
            <w:color w:val="4E8382"/>
            <w:sz w:val="32"/>
            <w:rPrChange w:id="25" w:author="Lauren Eickhorst" w:date="2017-11-28T11:36:00Z">
              <w:rPr>
                <w:color w:val="4E8382"/>
              </w:rPr>
            </w:rPrChange>
          </w:rPr>
          <w:delText xml:space="preserve"> technologies. </w:delText>
        </w:r>
      </w:del>
      <w:ins w:id="26" w:author="Lauren Eickhorst" w:date="2017-11-28T11:34:00Z">
        <w:r w:rsidR="00527656" w:rsidRPr="00E01925">
          <w:rPr>
            <w:color w:val="4E8382"/>
            <w:sz w:val="32"/>
            <w:rPrChange w:id="27" w:author="Lauren Eickhorst" w:date="2017-11-28T11:36:00Z">
              <w:rPr>
                <w:color w:val="4E8382"/>
              </w:rPr>
            </w:rPrChange>
          </w:rPr>
          <w:t>Aristotle Cloud Services</w:t>
        </w:r>
      </w:ins>
      <w:r w:rsidR="00D63793">
        <w:rPr>
          <w:color w:val="4E8382"/>
          <w:sz w:val="32"/>
        </w:rPr>
        <w:t xml:space="preserve"> Australia</w:t>
      </w:r>
      <w:ins w:id="28" w:author="Lauren Eickhorst" w:date="2017-11-28T11:34:00Z">
        <w:r w:rsidR="00527656" w:rsidRPr="00E01925">
          <w:rPr>
            <w:color w:val="4E8382"/>
            <w:sz w:val="32"/>
            <w:rPrChange w:id="29" w:author="Lauren Eickhorst" w:date="2017-11-28T11:36:00Z">
              <w:rPr>
                <w:color w:val="4E8382"/>
              </w:rPr>
            </w:rPrChange>
          </w:rPr>
          <w:t xml:space="preserve"> is helping agencies define their data.</w:t>
        </w:r>
      </w:ins>
    </w:p>
    <w:p w14:paraId="01BC9B02" w14:textId="712A6029" w:rsidR="00D761D5" w:rsidRDefault="005342DC" w:rsidP="00C42345">
      <w:pPr>
        <w:pStyle w:val="BodyText"/>
        <w:rPr>
          <w:sz w:val="28"/>
        </w:rPr>
      </w:pPr>
      <w:del w:id="30" w:author="Lauren Eickhorst" w:date="2017-11-28T12:07:00Z">
        <w:r>
          <w:rPr>
            <w:noProof/>
            <w:sz w:val="36"/>
          </w:rPr>
          <w:pict w14:anchorId="2043D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margin-left:-3.35pt;margin-top:37.9pt;width:519.75pt;height:.75pt;flip:y;z-index:251658248" o:connectortype="straight" strokecolor="#404040 [2429]" strokeweight=".25pt">
              <v:shadow type="perspective" color="#7f7f7f [1601]" opacity=".5" offset="1pt" offset2="-1pt"/>
            </v:shape>
          </w:pict>
        </w:r>
      </w:del>
      <w:del w:id="31" w:author="Lauren Eickhorst" w:date="2017-11-28T11:43:00Z">
        <w:r w:rsidR="005D206B" w:rsidRPr="008D5C5C" w:rsidDel="00282399">
          <w:rPr>
            <w:sz w:val="36"/>
            <w:rPrChange w:id="32" w:author="Lauren Eickhorst" w:date="2017-11-28T11:50:00Z">
              <w:rPr/>
            </w:rPrChange>
          </w:rPr>
          <w:delText>Understand your data better than ever before with intelligent metadata management</w:delText>
        </w:r>
      </w:del>
      <w:ins w:id="33" w:author="Lauren Eickhorst" w:date="2017-11-28T11:46:00Z">
        <w:r w:rsidR="004058C7" w:rsidRPr="008D5C5C">
          <w:rPr>
            <w:sz w:val="28"/>
            <w:rPrChange w:id="34" w:author="Lauren Eickhorst" w:date="2017-11-28T11:50:00Z">
              <w:rPr/>
            </w:rPrChange>
          </w:rPr>
          <w:t xml:space="preserve">We’re </w:t>
        </w:r>
        <w:r w:rsidR="00DD7E9C" w:rsidRPr="008D5C5C">
          <w:rPr>
            <w:sz w:val="28"/>
            <w:rPrChange w:id="35" w:author="Lauren Eickhorst" w:date="2017-11-28T11:50:00Z">
              <w:rPr/>
            </w:rPrChange>
          </w:rPr>
          <w:t xml:space="preserve">making it easier for agencies to </w:t>
        </w:r>
        <w:r w:rsidR="00C36E02" w:rsidRPr="008D5C5C">
          <w:rPr>
            <w:sz w:val="28"/>
            <w:rPrChange w:id="36" w:author="Lauren Eickhorst" w:date="2017-11-28T11:50:00Z">
              <w:rPr/>
            </w:rPrChange>
          </w:rPr>
          <w:t xml:space="preserve">bring </w:t>
        </w:r>
      </w:ins>
      <w:ins w:id="37" w:author="Lauren Eickhorst" w:date="2017-11-28T11:49:00Z">
        <w:r w:rsidR="00720DBB" w:rsidRPr="008D5C5C">
          <w:rPr>
            <w:sz w:val="28"/>
            <w:rPrChange w:id="38" w:author="Lauren Eickhorst" w:date="2017-11-28T11:50:00Z">
              <w:rPr/>
            </w:rPrChange>
          </w:rPr>
          <w:t>all</w:t>
        </w:r>
      </w:ins>
      <w:ins w:id="39" w:author="Lauren Eickhorst" w:date="2017-11-28T11:46:00Z">
        <w:r w:rsidR="00C36E02" w:rsidRPr="008D5C5C">
          <w:rPr>
            <w:sz w:val="28"/>
            <w:rPrChange w:id="40" w:author="Lauren Eickhorst" w:date="2017-11-28T11:50:00Z">
              <w:rPr/>
            </w:rPrChange>
          </w:rPr>
          <w:t xml:space="preserve"> their information to</w:t>
        </w:r>
      </w:ins>
      <w:ins w:id="41" w:author="Lauren Eickhorst" w:date="2017-11-28T11:47:00Z">
        <w:r w:rsidR="00C36E02" w:rsidRPr="008D5C5C">
          <w:rPr>
            <w:sz w:val="28"/>
            <w:rPrChange w:id="42" w:author="Lauren Eickhorst" w:date="2017-11-28T11:50:00Z">
              <w:rPr/>
            </w:rPrChange>
          </w:rPr>
          <w:t xml:space="preserve">gether in one place by using a cloud based portal </w:t>
        </w:r>
        <w:r w:rsidR="002A71F1" w:rsidRPr="008D5C5C">
          <w:rPr>
            <w:sz w:val="28"/>
            <w:rPrChange w:id="43" w:author="Lauren Eickhorst" w:date="2017-11-28T11:50:00Z">
              <w:rPr/>
            </w:rPrChange>
          </w:rPr>
          <w:t xml:space="preserve">that </w:t>
        </w:r>
      </w:ins>
      <w:ins w:id="44" w:author="Lauren Eickhorst" w:date="2017-11-28T11:48:00Z">
        <w:r w:rsidR="002A71F1" w:rsidRPr="008D5C5C">
          <w:rPr>
            <w:sz w:val="28"/>
            <w:rPrChange w:id="45" w:author="Lauren Eickhorst" w:date="2017-11-28T11:50:00Z">
              <w:rPr/>
            </w:rPrChange>
          </w:rPr>
          <w:t xml:space="preserve">helps them </w:t>
        </w:r>
        <w:r w:rsidR="00A70218" w:rsidRPr="008D5C5C">
          <w:rPr>
            <w:sz w:val="28"/>
            <w:rPrChange w:id="46" w:author="Lauren Eickhorst" w:date="2017-11-28T11:50:00Z">
              <w:rPr/>
            </w:rPrChange>
          </w:rPr>
          <w:t>tell the world about what they’re doing</w:t>
        </w:r>
      </w:ins>
      <w:ins w:id="47" w:author="Lauren Eickhorst" w:date="2017-11-28T11:50:00Z">
        <w:r w:rsidR="008D5C5C">
          <w:rPr>
            <w:sz w:val="28"/>
          </w:rPr>
          <w:t>.</w:t>
        </w:r>
      </w:ins>
    </w:p>
    <w:p w14:paraId="01B7E927" w14:textId="7F35B8D7" w:rsidR="00563951" w:rsidRDefault="00563951" w:rsidP="00563951">
      <w:pPr>
        <w:pStyle w:val="BodyText"/>
        <w:rPr>
          <w:ins w:id="48" w:author="Lauren Eickhorst" w:date="2017-11-28T11:51:00Z"/>
          <w:sz w:val="28"/>
        </w:rPr>
      </w:pPr>
      <w:r w:rsidRPr="00A53776">
        <w:rPr>
          <w:noProof/>
          <w:sz w:val="22"/>
          <w:rPrChange w:id="49" w:author="Lauren Eickhorst" w:date="2017-11-28T12:00:00Z">
            <w:rPr>
              <w:noProof/>
            </w:rPr>
          </w:rPrChange>
        </w:rPr>
        <w:drawing>
          <wp:anchor distT="0" distB="0" distL="114300" distR="114300" simplePos="0" relativeHeight="251645952" behindDoc="0" locked="0" layoutInCell="1" allowOverlap="1" wp14:anchorId="6E9FCA13" wp14:editId="2F546C73">
            <wp:simplePos x="0" y="0"/>
            <wp:positionH relativeFrom="margin">
              <wp:posOffset>-101600</wp:posOffset>
            </wp:positionH>
            <wp:positionV relativeFrom="paragraph">
              <wp:posOffset>91440</wp:posOffset>
            </wp:positionV>
            <wp:extent cx="3001010" cy="25444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istotle example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C51F5" w14:textId="54CAB2AF" w:rsidR="00622258" w:rsidRPr="00CE06B3" w:rsidDel="00A53776" w:rsidRDefault="00A53776">
      <w:pPr>
        <w:pStyle w:val="BodyText"/>
        <w:rPr>
          <w:del w:id="50" w:author="Lauren Eickhorst" w:date="2017-11-28T12:00:00Z"/>
          <w:sz w:val="22"/>
          <w:u w:val="single"/>
          <w:rPrChange w:id="51" w:author="Lauren Eickhorst" w:date="2017-11-28T12:00:00Z">
            <w:rPr>
              <w:del w:id="52" w:author="Lauren Eickhorst" w:date="2017-11-28T12:00:00Z"/>
            </w:rPr>
          </w:rPrChange>
        </w:rPr>
        <w:pPrChange w:id="53" w:author="Lauren Eickhorst" w:date="2017-11-28T11:45:00Z">
          <w:pPr>
            <w:pStyle w:val="Heading2"/>
            <w:spacing w:before="180"/>
          </w:pPr>
        </w:pPrChange>
      </w:pPr>
      <w:ins w:id="54" w:author="Lauren Eickhorst" w:date="2017-11-28T12:00:00Z">
        <w:r w:rsidRPr="00CE06B3">
          <w:rPr>
            <w:b/>
            <w:color w:val="4E8382"/>
            <w:sz w:val="24"/>
            <w:u w:val="single"/>
            <w:rPrChange w:id="55" w:author="Lauren Eickhorst" w:date="2017-11-28T12:00:00Z">
              <w:rPr>
                <w:bCs w:val="0"/>
                <w:iCs w:val="0"/>
                <w:color w:val="4E8382"/>
              </w:rPr>
            </w:rPrChange>
          </w:rPr>
          <w:t xml:space="preserve">Find &amp; import information easily </w:t>
        </w:r>
      </w:ins>
    </w:p>
    <w:p w14:paraId="116BE394" w14:textId="001864D8" w:rsidR="00705E28" w:rsidRPr="00CC16F3" w:rsidDel="00C42345" w:rsidRDefault="00705E28" w:rsidP="00705E28">
      <w:pPr>
        <w:pStyle w:val="Heading3"/>
        <w:rPr>
          <w:del w:id="56" w:author="Lauren Eickhorst" w:date="2017-11-28T11:45:00Z"/>
          <w:rFonts w:cs="Times New Roman"/>
          <w:b w:val="0"/>
          <w:bCs w:val="0"/>
          <w:color w:val="000000"/>
          <w:sz w:val="22"/>
          <w:szCs w:val="22"/>
          <w:rPrChange w:id="57" w:author="Lauren Eickhorst" w:date="2017-11-28T11:15:00Z">
            <w:rPr>
              <w:del w:id="58" w:author="Lauren Eickhorst" w:date="2017-11-28T11:45:00Z"/>
              <w:rFonts w:cs="Times New Roman"/>
              <w:b w:val="0"/>
              <w:bCs w:val="0"/>
              <w:color w:val="000000"/>
              <w:sz w:val="20"/>
              <w:szCs w:val="22"/>
            </w:rPr>
          </w:rPrChange>
        </w:rPr>
      </w:pPr>
      <w:del w:id="59" w:author="Lauren Eickhorst" w:date="2017-11-28T11:14:00Z">
        <w:r w:rsidRPr="00CC16F3" w:rsidDel="00CC16F3">
          <w:rPr>
            <w:sz w:val="22"/>
            <w:rPrChange w:id="60" w:author="Lauren Eickhorst" w:date="2017-11-28T11:15:00Z">
              <w:rPr>
                <w:sz w:val="20"/>
              </w:rPr>
            </w:rPrChange>
          </w:rPr>
          <w:delText>Detailed definitions of structure help to build a better understanding of data by highlighting similarities between data collections. This in turn gives users the power to make valid comparisons between different sources of data.</w:delText>
        </w:r>
      </w:del>
    </w:p>
    <w:p w14:paraId="3055ABC7" w14:textId="21898522" w:rsidR="00411454" w:rsidRDefault="00D45E55">
      <w:pPr>
        <w:pStyle w:val="BodyText"/>
        <w:pPrChange w:id="61" w:author="Lauren Eickhorst" w:date="2017-11-28T12:00:00Z">
          <w:pPr>
            <w:pStyle w:val="Heading3"/>
          </w:pPr>
        </w:pPrChange>
      </w:pPr>
      <w:del w:id="62" w:author="Lauren Eickhorst" w:date="2017-11-28T12:00:00Z">
        <w:r w:rsidDel="00A53776">
          <w:delText xml:space="preserve">Find information easily </w:delText>
        </w:r>
      </w:del>
      <w:del w:id="63" w:author="Lauren Eickhorst" w:date="2017-11-28T11:52:00Z">
        <w:r w:rsidDel="00622258">
          <w:delText>with the Aristotle Metadata Registry</w:delText>
        </w:r>
      </w:del>
    </w:p>
    <w:p w14:paraId="3EA7F67A" w14:textId="7735D7C0" w:rsidR="00631E8F" w:rsidRDefault="007674B8" w:rsidP="00774731">
      <w:pPr>
        <w:pStyle w:val="ListBullet"/>
      </w:pPr>
      <w:ins w:id="64" w:author="Lauren Eickhorst" w:date="2017-11-28T11:53:00Z">
        <w:r>
          <w:t>We help agencies import existing CSV’</w:t>
        </w:r>
      </w:ins>
      <w:ins w:id="65" w:author="Lauren Eickhorst" w:date="2017-11-28T12:14:00Z">
        <w:r w:rsidR="00382D24">
          <w:t xml:space="preserve">s, </w:t>
        </w:r>
      </w:ins>
      <w:ins w:id="66" w:author="Lauren Eickhorst" w:date="2017-11-28T12:17:00Z">
        <w:r w:rsidR="00631E8F">
          <w:t>E</w:t>
        </w:r>
      </w:ins>
      <w:ins w:id="67" w:author="Lauren Eickhorst" w:date="2017-11-28T11:53:00Z">
        <w:r w:rsidR="00631E8F">
          <w:t xml:space="preserve">xcel </w:t>
        </w:r>
      </w:ins>
      <w:ins w:id="68" w:author="Lauren Eickhorst" w:date="2017-11-28T11:54:00Z">
        <w:r w:rsidR="00631E8F">
          <w:t>files</w:t>
        </w:r>
      </w:ins>
      <w:ins w:id="69" w:author="Lauren Eickhorst" w:date="2017-11-28T12:14:00Z">
        <w:r w:rsidR="00631E8F">
          <w:t>,</w:t>
        </w:r>
      </w:ins>
    </w:p>
    <w:p w14:paraId="04BF7FD1" w14:textId="305E5B1B" w:rsidR="00A130EA" w:rsidDel="00145CFE" w:rsidRDefault="00631E8F" w:rsidP="00631E8F">
      <w:pPr>
        <w:pStyle w:val="ListBullet"/>
        <w:numPr>
          <w:ilvl w:val="0"/>
          <w:numId w:val="0"/>
        </w:numPr>
        <w:rPr>
          <w:del w:id="70" w:author="Lauren Eickhorst" w:date="2017-11-28T11:53:00Z"/>
        </w:rPr>
      </w:pPr>
      <w:r>
        <w:t xml:space="preserve">         </w:t>
      </w:r>
      <w:ins w:id="71" w:author="Lauren Eickhorst" w:date="2017-11-28T12:14:00Z">
        <w:r w:rsidR="00382D24">
          <w:t xml:space="preserve">PDF’s, and </w:t>
        </w:r>
      </w:ins>
      <w:ins w:id="72" w:author="Lauren Eickhorst" w:date="2017-11-28T12:17:00Z">
        <w:r w:rsidR="006A2092">
          <w:t>W</w:t>
        </w:r>
      </w:ins>
      <w:ins w:id="73" w:author="Lauren Eickhorst" w:date="2017-11-28T12:14:00Z">
        <w:r w:rsidR="00382D24">
          <w:t>ord documents</w:t>
        </w:r>
      </w:ins>
      <w:ins w:id="74" w:author="Lauren Eickhorst" w:date="2017-11-28T11:54:00Z">
        <w:r w:rsidR="007674B8">
          <w:t xml:space="preserve"> into their registr</w:t>
        </w:r>
      </w:ins>
      <w:ins w:id="75" w:author="Lauren Eickhorst" w:date="2017-11-28T11:55:00Z">
        <w:r w:rsidR="007521CE">
          <w:t>ies</w:t>
        </w:r>
      </w:ins>
      <w:del w:id="76" w:author="Lauren Eickhorst" w:date="2017-11-28T11:53:00Z">
        <w:r w:rsidR="00A130EA" w:rsidRPr="00A130EA" w:rsidDel="00145CFE">
          <w:delText xml:space="preserve">Intelligent and predictive spelling correction based </w:delText>
        </w:r>
        <w:r w:rsidR="00F777B0" w:rsidDel="00145CFE">
          <w:delText>on the context of your metadata</w:delText>
        </w:r>
        <w:r w:rsidR="00D45E55" w:rsidDel="00145CFE">
          <w:delText xml:space="preserve"> to help reduce errors in search and data entry</w:delText>
        </w:r>
      </w:del>
    </w:p>
    <w:p w14:paraId="39013226" w14:textId="22ACF19B" w:rsidR="00411454" w:rsidRDefault="00D45E55">
      <w:pPr>
        <w:pStyle w:val="ListBullet"/>
        <w:numPr>
          <w:ilvl w:val="0"/>
          <w:numId w:val="0"/>
        </w:numPr>
        <w:pPrChange w:id="77" w:author="Lauren Eickhorst" w:date="2017-11-28T12:22:00Z">
          <w:pPr>
            <w:pStyle w:val="ListBullet"/>
            <w:tabs>
              <w:tab w:val="left" w:pos="5103"/>
            </w:tabs>
            <w:ind w:left="0"/>
          </w:pPr>
        </w:pPrChange>
      </w:pPr>
      <w:del w:id="78" w:author="Lauren Eickhorst" w:date="2017-11-28T11:53:00Z">
        <w:r w:rsidDel="00145CFE">
          <w:delText xml:space="preserve">Users can </w:delText>
        </w:r>
        <w:r w:rsidR="00411454" w:rsidRPr="00411454" w:rsidDel="00145CFE">
          <w:delText>accurately find information quickly</w:delText>
        </w:r>
        <w:r w:rsidDel="00145CFE">
          <w:delText xml:space="preserve"> using </w:delText>
        </w:r>
        <w:r w:rsidR="00F777B0" w:rsidDel="00145CFE">
          <w:delText xml:space="preserve">an integrated </w:delText>
        </w:r>
        <w:r w:rsidR="00411454" w:rsidRPr="00411454" w:rsidDel="00145CFE">
          <w:delText>search engine</w:delText>
        </w:r>
        <w:r w:rsidR="00F777B0" w:rsidDel="00145CFE">
          <w:delText xml:space="preserve"> to improve metadata discovery</w:delText>
        </w:r>
      </w:del>
    </w:p>
    <w:p w14:paraId="4A3D937C" w14:textId="77777777" w:rsidR="00563951" w:rsidRDefault="00D91948" w:rsidP="00FB2732">
      <w:pPr>
        <w:pStyle w:val="ListBullet"/>
      </w:pPr>
      <w:del w:id="79" w:author="Lauren Eickhorst" w:date="2017-11-28T11:54:00Z">
        <w:r w:rsidDel="007674B8">
          <w:delText>C</w:delText>
        </w:r>
        <w:r w:rsidRPr="00D91948" w:rsidDel="007674B8">
          <w:delText xml:space="preserve">reating and editing metadata </w:delText>
        </w:r>
        <w:r w:rsidDel="007674B8">
          <w:delText xml:space="preserve">is </w:delText>
        </w:r>
        <w:r w:rsidRPr="00D91948" w:rsidDel="007674B8">
          <w:delText>easier than before by allowing users to edit metadata us</w:delText>
        </w:r>
        <w:r w:rsidR="00455B88" w:rsidDel="007674B8">
          <w:delText>ing web based rich text editors</w:delText>
        </w:r>
        <w:r w:rsidR="00F777B0" w:rsidDel="007674B8">
          <w:delText>.</w:delText>
        </w:r>
      </w:del>
      <w:ins w:id="80" w:author="Lauren Eickhorst" w:date="2017-11-28T11:54:00Z">
        <w:r w:rsidR="007674B8">
          <w:t xml:space="preserve">There are </w:t>
        </w:r>
        <w:r w:rsidR="00A278CB">
          <w:t xml:space="preserve">helpful wizards and step by step </w:t>
        </w:r>
      </w:ins>
    </w:p>
    <w:p w14:paraId="33097A7A" w14:textId="79303A61" w:rsidR="00631E8F" w:rsidRDefault="00563951" w:rsidP="00563951">
      <w:pPr>
        <w:pStyle w:val="ListBullet"/>
        <w:numPr>
          <w:ilvl w:val="0"/>
          <w:numId w:val="0"/>
        </w:numPr>
        <w:ind w:left="198"/>
      </w:pPr>
      <w:r>
        <w:t xml:space="preserve">         </w:t>
      </w:r>
      <w:ins w:id="81" w:author="Lauren Eickhorst" w:date="2017-11-28T11:54:00Z">
        <w:r w:rsidR="00631E8F">
          <w:t>creation processes</w:t>
        </w:r>
      </w:ins>
    </w:p>
    <w:p w14:paraId="01E1E706" w14:textId="0E1519C0" w:rsidR="00DE667D" w:rsidRDefault="00631E8F" w:rsidP="00631E8F">
      <w:pPr>
        <w:pStyle w:val="ListBullet"/>
        <w:numPr>
          <w:ilvl w:val="0"/>
          <w:numId w:val="0"/>
        </w:numPr>
        <w:ind w:left="198"/>
        <w:rPr>
          <w:ins w:id="82" w:author="Lauren Eickhorst" w:date="2017-11-28T11:55:00Z"/>
        </w:rPr>
      </w:pPr>
      <w:r>
        <w:t xml:space="preserve">         </w:t>
      </w:r>
      <w:ins w:id="83" w:author="Lauren Eickhorst" w:date="2017-11-28T11:55:00Z">
        <w:r w:rsidR="00116D18">
          <w:t>that encourage the reuse of existing metadata</w:t>
        </w:r>
      </w:ins>
    </w:p>
    <w:p w14:paraId="2B6E76A6" w14:textId="77777777" w:rsidR="00631E8F" w:rsidRDefault="00DE667D" w:rsidP="00FB2732">
      <w:pPr>
        <w:pStyle w:val="ListBullet"/>
      </w:pPr>
      <w:ins w:id="84" w:author="Lauren Eickhorst" w:date="2017-11-28T11:56:00Z">
        <w:r>
          <w:t xml:space="preserve">Users can </w:t>
        </w:r>
        <w:r w:rsidRPr="00411454">
          <w:t>accurately find information quickly</w:t>
        </w:r>
        <w:r>
          <w:t xml:space="preserve"> using an </w:t>
        </w:r>
      </w:ins>
    </w:p>
    <w:p w14:paraId="0BF6B390" w14:textId="0857C499" w:rsidR="00116D18" w:rsidDel="00DE667D" w:rsidRDefault="00631E8F" w:rsidP="00631E8F">
      <w:pPr>
        <w:pStyle w:val="ListBullet"/>
        <w:numPr>
          <w:ilvl w:val="0"/>
          <w:numId w:val="0"/>
        </w:numPr>
        <w:ind w:left="198"/>
        <w:rPr>
          <w:del w:id="85" w:author="Lauren Eickhorst" w:date="2017-11-28T11:56:00Z"/>
        </w:rPr>
      </w:pPr>
      <w:r>
        <w:t xml:space="preserve">         </w:t>
      </w:r>
      <w:ins w:id="86" w:author="Lauren Eickhorst" w:date="2017-11-28T11:56:00Z">
        <w:r w:rsidR="00DE667D">
          <w:t xml:space="preserve">integrated </w:t>
        </w:r>
        <w:r w:rsidR="00DE667D" w:rsidRPr="00411454">
          <w:t>search engine</w:t>
        </w:r>
        <w:r w:rsidR="00DE667D">
          <w:t xml:space="preserve"> to improve metadata discovery</w:t>
        </w:r>
      </w:ins>
    </w:p>
    <w:p w14:paraId="4F6DD3AA" w14:textId="77777777" w:rsidR="00DE667D" w:rsidRDefault="00DE667D">
      <w:pPr>
        <w:pStyle w:val="ListBullet"/>
        <w:numPr>
          <w:ilvl w:val="0"/>
          <w:numId w:val="0"/>
        </w:numPr>
        <w:ind w:left="198"/>
        <w:rPr>
          <w:ins w:id="87" w:author="Lauren Eickhorst" w:date="2017-11-28T11:56:00Z"/>
        </w:rPr>
        <w:pPrChange w:id="88" w:author="Lauren Eickhorst" w:date="2017-11-28T12:21:00Z">
          <w:pPr>
            <w:pStyle w:val="ListBullet"/>
            <w:tabs>
              <w:tab w:val="left" w:pos="5103"/>
            </w:tabs>
            <w:ind w:left="0"/>
          </w:pPr>
        </w:pPrChange>
      </w:pPr>
    </w:p>
    <w:p w14:paraId="3AAEC9F8" w14:textId="396B66C5" w:rsidR="00D45E55" w:rsidRDefault="00D45E55">
      <w:pPr>
        <w:pStyle w:val="ListBullet"/>
        <w:numPr>
          <w:ilvl w:val="0"/>
          <w:numId w:val="0"/>
        </w:numPr>
        <w:tabs>
          <w:tab w:val="left" w:pos="5103"/>
        </w:tabs>
      </w:pPr>
    </w:p>
    <w:p w14:paraId="2E4592DA" w14:textId="100280E0" w:rsidR="00A130EA" w:rsidRDefault="00A130EA" w:rsidP="00A130EA">
      <w:pPr>
        <w:pStyle w:val="ListBullet"/>
        <w:numPr>
          <w:ilvl w:val="0"/>
          <w:numId w:val="0"/>
        </w:numPr>
        <w:tabs>
          <w:tab w:val="left" w:pos="5103"/>
        </w:tabs>
        <w:ind w:left="198" w:hanging="198"/>
      </w:pPr>
    </w:p>
    <w:p w14:paraId="182A68CA" w14:textId="1C944EFB" w:rsidR="00F777B0" w:rsidRDefault="00F777B0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color w:val="4E8382"/>
          <w:sz w:val="24"/>
        </w:rPr>
      </w:pPr>
    </w:p>
    <w:p w14:paraId="3DE6847A" w14:textId="00A6B114" w:rsidR="00F777B0" w:rsidRDefault="00563951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color w:val="4E8382"/>
          <w:sz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3F0AD764" wp14:editId="71B1B95D">
            <wp:simplePos x="0" y="0"/>
            <wp:positionH relativeFrom="column">
              <wp:posOffset>242138</wp:posOffset>
            </wp:positionH>
            <wp:positionV relativeFrom="page">
              <wp:posOffset>5865830</wp:posOffset>
            </wp:positionV>
            <wp:extent cx="361188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32" y="21404"/>
                <wp:lineTo x="2153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8CA17" w14:textId="3E24D5FA" w:rsidR="00F777B0" w:rsidRDefault="00F777B0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color w:val="4E8382"/>
          <w:sz w:val="24"/>
        </w:rPr>
      </w:pPr>
    </w:p>
    <w:p w14:paraId="2631BCAD" w14:textId="5D1FFF0E" w:rsidR="00563951" w:rsidRDefault="00563951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color w:val="4E8382"/>
          <w:sz w:val="24"/>
        </w:rPr>
      </w:pPr>
    </w:p>
    <w:p w14:paraId="2F889D7E" w14:textId="270EC9B6" w:rsidR="00563951" w:rsidRDefault="00563951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color w:val="4E8382"/>
          <w:sz w:val="24"/>
        </w:rPr>
      </w:pPr>
    </w:p>
    <w:p w14:paraId="7D5D03E9" w14:textId="77777777" w:rsidR="00563951" w:rsidDel="00382D24" w:rsidRDefault="00563951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del w:id="89" w:author="Lauren Eickhorst" w:date="2017-11-28T12:14:00Z"/>
          <w:b/>
          <w:color w:val="4E8382"/>
          <w:sz w:val="24"/>
        </w:rPr>
      </w:pPr>
    </w:p>
    <w:p w14:paraId="1000CE22" w14:textId="77777777" w:rsidR="00C60D5A" w:rsidRPr="00CE06B3" w:rsidRDefault="00C60D5A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ins w:id="90" w:author="Lauren Eickhorst" w:date="2017-11-28T12:13:00Z"/>
          <w:b/>
          <w:color w:val="4E8382"/>
          <w:sz w:val="24"/>
          <w:u w:val="single"/>
        </w:rPr>
      </w:pPr>
    </w:p>
    <w:p w14:paraId="41FBDE49" w14:textId="1F7C45F5" w:rsidR="00D91948" w:rsidRPr="00CE06B3" w:rsidRDefault="00F777B0" w:rsidP="00411454">
      <w:pPr>
        <w:pStyle w:val="ListBullet"/>
        <w:numPr>
          <w:ilvl w:val="0"/>
          <w:numId w:val="0"/>
        </w:numPr>
        <w:tabs>
          <w:tab w:val="left" w:pos="5103"/>
        </w:tabs>
        <w:rPr>
          <w:b/>
          <w:sz w:val="24"/>
          <w:u w:val="single"/>
        </w:rPr>
      </w:pPr>
      <w:r w:rsidRPr="00CE06B3">
        <w:rPr>
          <w:b/>
          <w:color w:val="4E8382"/>
          <w:sz w:val="24"/>
          <w:u w:val="single"/>
        </w:rPr>
        <w:t>User friendly screens for data definitions</w:t>
      </w:r>
    </w:p>
    <w:p w14:paraId="5CD2BD12" w14:textId="657DA94C" w:rsidR="00E30484" w:rsidRDefault="00F777B0">
      <w:pPr>
        <w:pStyle w:val="ListBullet"/>
        <w:pPrChange w:id="91" w:author="Lauren Eickhorst" w:date="2017-11-28T12:21:00Z">
          <w:pPr>
            <w:pStyle w:val="ListBullet"/>
            <w:tabs>
              <w:tab w:val="left" w:pos="5103"/>
            </w:tabs>
            <w:ind w:left="0"/>
          </w:pPr>
        </w:pPrChange>
      </w:pPr>
      <w:r>
        <w:t>Provides the missing link for data agencies to showcase definitions of data to improve organisational understanding</w:t>
      </w:r>
      <w:r w:rsidR="00411454" w:rsidRPr="00411454">
        <w:t xml:space="preserve"> </w:t>
      </w:r>
    </w:p>
    <w:p w14:paraId="55623EDB" w14:textId="77777777" w:rsidR="00563951" w:rsidRDefault="00D45E55" w:rsidP="00FB2732">
      <w:pPr>
        <w:pStyle w:val="ListBullet"/>
      </w:pPr>
      <w:r>
        <w:t xml:space="preserve">By encouraging the descriptions of data, </w:t>
      </w:r>
      <w:r w:rsidR="00F777B0">
        <w:t xml:space="preserve">custodians </w:t>
      </w:r>
      <w:r>
        <w:t>can ensure that information is understood and used correctly, and that definitions can be reused through the entire data lifecycle</w:t>
      </w:r>
    </w:p>
    <w:p w14:paraId="569B055E" w14:textId="74E4ADF3" w:rsidR="00880C4E" w:rsidRPr="00013444" w:rsidRDefault="006C708B" w:rsidP="00563951">
      <w:pPr>
        <w:pStyle w:val="ListBullet"/>
        <w:sectPr w:rsidR="00880C4E" w:rsidRPr="00013444" w:rsidSect="002627DA">
          <w:footerReference w:type="default" r:id="rId13"/>
          <w:pgSz w:w="11906" w:h="16838" w:code="9"/>
          <w:pgMar w:top="851" w:right="907" w:bottom="2835" w:left="907" w:header="454" w:footer="0" w:gutter="0"/>
          <w:cols w:space="567"/>
          <w:docGrid w:linePitch="360"/>
        </w:sectPr>
      </w:pPr>
      <w:r>
        <w:t>Our interfaces are designed to be part of day to day work, to capture business definitions</w:t>
      </w:r>
      <w:r w:rsidR="00335DDF">
        <w:t xml:space="preserve"> in a user focused environment </w:t>
      </w:r>
      <w:del w:id="92" w:author="Lauren Eickhorst" w:date="2017-11-28T12:18:00Z">
        <w:r w:rsidR="00D45E55" w:rsidDel="006A2092">
          <w:delText>.</w:delText>
        </w:r>
      </w:del>
    </w:p>
    <w:p w14:paraId="1429C915" w14:textId="77777777" w:rsidR="00167277" w:rsidRPr="00585C0D" w:rsidRDefault="00167277" w:rsidP="002106BF">
      <w:pPr>
        <w:pStyle w:val="BackCoverContactHeading"/>
        <w:framePr w:w="3515" w:hSpace="181" w:wrap="around" w:vAnchor="page" w:hAnchor="page" w:x="6431" w:y="14289" w:anchorLock="1"/>
      </w:pPr>
      <w:r w:rsidRPr="00585C0D">
        <w:t>For further information</w:t>
      </w:r>
    </w:p>
    <w:p w14:paraId="2213ED9E" w14:textId="7FAFE1EB" w:rsidR="00167277" w:rsidRPr="00585C0D" w:rsidRDefault="00D45E55" w:rsidP="002106BF">
      <w:pPr>
        <w:pStyle w:val="BackCoverContactDetails"/>
        <w:framePr w:w="3515" w:hSpace="181" w:wrap="around" w:vAnchor="page" w:hAnchor="page" w:x="6431" w:y="14289" w:anchorLock="1"/>
      </w:pPr>
      <w:r>
        <w:t xml:space="preserve">Samuel Spencer </w:t>
      </w:r>
      <w:r w:rsidR="003C66CE">
        <w:br/>
      </w:r>
      <w:r>
        <w:t>Senior Software Engineer</w:t>
      </w:r>
    </w:p>
    <w:p w14:paraId="718F88B5" w14:textId="6F109C67" w:rsidR="00167277" w:rsidRPr="00585C0D" w:rsidRDefault="00167277" w:rsidP="002106BF">
      <w:pPr>
        <w:pStyle w:val="BackCoverContactDetails"/>
        <w:framePr w:w="3515" w:hSpace="181" w:wrap="around" w:vAnchor="page" w:hAnchor="page" w:x="6431" w:y="14289" w:anchorLock="1"/>
      </w:pPr>
      <w:r w:rsidRPr="00585C0D">
        <w:rPr>
          <w:rStyle w:val="BackCoverContactBold"/>
        </w:rPr>
        <w:t>t</w:t>
      </w:r>
      <w:r w:rsidRPr="00585C0D">
        <w:t xml:space="preserve"> </w:t>
      </w:r>
      <w:r w:rsidRPr="00585C0D">
        <w:tab/>
        <w:t xml:space="preserve">+61 </w:t>
      </w:r>
      <w:r w:rsidR="000C66C5">
        <w:t>0402481914</w:t>
      </w:r>
    </w:p>
    <w:p w14:paraId="2A7C7E71" w14:textId="7090F1AA" w:rsidR="00167277" w:rsidRPr="00585C0D" w:rsidRDefault="00167277" w:rsidP="002106BF">
      <w:pPr>
        <w:pStyle w:val="BackCoverContactDetails"/>
        <w:framePr w:w="3515" w:hSpace="181" w:wrap="around" w:vAnchor="page" w:hAnchor="page" w:x="6431" w:y="14289" w:anchorLock="1"/>
      </w:pPr>
      <w:r w:rsidRPr="00585C0D">
        <w:rPr>
          <w:rStyle w:val="BackCoverContactBold"/>
        </w:rPr>
        <w:t>e</w:t>
      </w:r>
      <w:r w:rsidRPr="00585C0D">
        <w:t xml:space="preserve"> </w:t>
      </w:r>
      <w:r w:rsidRPr="00585C0D">
        <w:tab/>
      </w:r>
      <w:r w:rsidR="00D45E55">
        <w:t>sam.spencer</w:t>
      </w:r>
      <w:r w:rsidRPr="00585C0D">
        <w:t>@</w:t>
      </w:r>
      <w:r w:rsidR="00D45E55">
        <w:t>data61.csiro</w:t>
      </w:r>
      <w:r w:rsidRPr="00585C0D">
        <w:t>.au</w:t>
      </w:r>
    </w:p>
    <w:p w14:paraId="050B841B" w14:textId="668F150A" w:rsidR="00167277" w:rsidRPr="00585C0D" w:rsidRDefault="00167277" w:rsidP="002106BF">
      <w:pPr>
        <w:pStyle w:val="BackCoverContactDetails"/>
        <w:framePr w:w="3515" w:hSpace="181" w:wrap="around" w:vAnchor="page" w:hAnchor="page" w:x="6431" w:y="14289" w:anchorLock="1"/>
      </w:pPr>
      <w:r w:rsidRPr="00585C0D">
        <w:rPr>
          <w:rStyle w:val="BackCoverContactBold"/>
        </w:rPr>
        <w:t>w</w:t>
      </w:r>
      <w:r w:rsidR="003C66CE">
        <w:t xml:space="preserve"> </w:t>
      </w:r>
      <w:r w:rsidR="003C66CE">
        <w:tab/>
        <w:t>www.</w:t>
      </w:r>
      <w:r w:rsidR="00D45E55">
        <w:t>aristotlemetadata.com</w:t>
      </w:r>
      <w:r>
        <w:t xml:space="preserve"> </w:t>
      </w:r>
    </w:p>
    <w:p w14:paraId="25D7A520" w14:textId="77777777" w:rsidR="00EA6064" w:rsidRPr="00585C0D" w:rsidRDefault="00EA6064" w:rsidP="00D45E55">
      <w:pPr>
        <w:pStyle w:val="BackCoverContactHeading"/>
        <w:framePr w:w="2104" w:wrap="around" w:vAnchor="page" w:hAnchor="page" w:x="736" w:y="14311" w:anchorLock="1"/>
      </w:pPr>
      <w:r w:rsidRPr="00585C0D">
        <w:t>CONTACT US</w:t>
      </w:r>
    </w:p>
    <w:p w14:paraId="5CE681A2" w14:textId="77777777" w:rsidR="00EA6064" w:rsidRPr="00585C0D" w:rsidRDefault="00EA6064" w:rsidP="00D45E55">
      <w:pPr>
        <w:pStyle w:val="BackCoverContactDetails"/>
        <w:framePr w:w="2104" w:wrap="around" w:vAnchor="page" w:hAnchor="page" w:x="736" w:y="14311" w:anchorLock="1"/>
      </w:pPr>
      <w:r w:rsidRPr="00585C0D">
        <w:rPr>
          <w:rStyle w:val="BackCoverContactBold"/>
        </w:rPr>
        <w:t>t</w:t>
      </w:r>
      <w:r w:rsidRPr="00585C0D">
        <w:t xml:space="preserve"> </w:t>
      </w:r>
      <w:r w:rsidRPr="00585C0D">
        <w:tab/>
        <w:t>1300 363 400</w:t>
      </w:r>
    </w:p>
    <w:p w14:paraId="120808DC" w14:textId="77777777" w:rsidR="00EA6064" w:rsidRPr="00585C0D" w:rsidRDefault="00EA6064" w:rsidP="00D45E55">
      <w:pPr>
        <w:pStyle w:val="BackCoverContactDetails"/>
        <w:framePr w:w="2104" w:wrap="around" w:vAnchor="page" w:hAnchor="page" w:x="736" w:y="14311" w:anchorLock="1"/>
      </w:pPr>
      <w:r w:rsidRPr="00585C0D">
        <w:tab/>
        <w:t>+61 3 9545 2176</w:t>
      </w:r>
    </w:p>
    <w:p w14:paraId="59488DB4" w14:textId="77777777" w:rsidR="00EA6064" w:rsidRPr="00585C0D" w:rsidRDefault="00EA6064" w:rsidP="00D45E55">
      <w:pPr>
        <w:pStyle w:val="BackCoverContactDetails"/>
        <w:framePr w:w="2104" w:wrap="around" w:vAnchor="page" w:hAnchor="page" w:x="736" w:y="14311" w:anchorLock="1"/>
      </w:pPr>
      <w:r w:rsidRPr="00585C0D">
        <w:rPr>
          <w:rStyle w:val="BackCoverContactBold"/>
        </w:rPr>
        <w:t>e</w:t>
      </w:r>
      <w:r w:rsidRPr="00585C0D">
        <w:t xml:space="preserve"> </w:t>
      </w:r>
      <w:r w:rsidRPr="00585C0D">
        <w:tab/>
      </w:r>
      <w:r w:rsidR="003C66CE">
        <w:t>csiro</w:t>
      </w:r>
      <w:r w:rsidRPr="00585C0D">
        <w:t>enquiries@csiro.au</w:t>
      </w:r>
    </w:p>
    <w:p w14:paraId="4F710B8E" w14:textId="77777777" w:rsidR="00EA6064" w:rsidRDefault="00EA6064" w:rsidP="00D45E55">
      <w:pPr>
        <w:pStyle w:val="BackCoverContactDetails"/>
        <w:framePr w:w="2104" w:wrap="around" w:vAnchor="page" w:hAnchor="page" w:x="736" w:y="14311" w:anchorLock="1"/>
      </w:pPr>
      <w:r w:rsidRPr="00585C0D">
        <w:rPr>
          <w:rStyle w:val="BackCoverContactBold"/>
        </w:rPr>
        <w:t>w</w:t>
      </w:r>
      <w:r w:rsidRPr="00585C0D">
        <w:t xml:space="preserve"> </w:t>
      </w:r>
      <w:r w:rsidRPr="00585C0D">
        <w:tab/>
        <w:t>www.</w:t>
      </w:r>
      <w:r w:rsidR="003C66CE">
        <w:t>data61.</w:t>
      </w:r>
      <w:r w:rsidRPr="00585C0D">
        <w:t>csiro.au</w:t>
      </w:r>
    </w:p>
    <w:p w14:paraId="3ED52645" w14:textId="77777777" w:rsidR="00EA6064" w:rsidRPr="00585C0D" w:rsidRDefault="00EA6064" w:rsidP="003C66CE">
      <w:pPr>
        <w:pStyle w:val="BackCoverContactHeading"/>
        <w:framePr w:w="2761" w:h="1741" w:hRule="exact" w:hSpace="181" w:wrap="around" w:vAnchor="page" w:hAnchor="page" w:x="3310" w:y="14289" w:anchorLock="1"/>
      </w:pPr>
      <w:r>
        <w:t>At CSIRO we shape the future</w:t>
      </w:r>
      <w:r w:rsidRPr="00585C0D">
        <w:t xml:space="preserve"> </w:t>
      </w:r>
    </w:p>
    <w:p w14:paraId="1229FD2F" w14:textId="77777777" w:rsidR="00EA6064" w:rsidRDefault="00EA6064" w:rsidP="003C66CE">
      <w:pPr>
        <w:pStyle w:val="BackCoverContactDetails"/>
        <w:framePr w:w="2761" w:h="1741" w:hRule="exact" w:hSpace="181" w:wrap="around" w:vAnchor="page" w:hAnchor="page" w:x="3310" w:y="14289" w:anchorLock="1"/>
      </w:pPr>
      <w:r w:rsidRPr="00682523">
        <w:t xml:space="preserve">We do this by using science </w:t>
      </w:r>
      <w:r w:rsidR="003C66CE">
        <w:t xml:space="preserve">and technology </w:t>
      </w:r>
      <w:r w:rsidRPr="00682523">
        <w:t xml:space="preserve">to solve real issues. </w:t>
      </w:r>
      <w:r w:rsidR="003C66CE">
        <w:br/>
      </w:r>
      <w:r w:rsidRPr="00682523">
        <w:t>Our research makes a difference to industry, people and the planet.</w:t>
      </w:r>
    </w:p>
    <w:p w14:paraId="0513179B" w14:textId="102C6CEA" w:rsidR="001F7C52" w:rsidDel="006A2092" w:rsidRDefault="003C66CE" w:rsidP="00955527">
      <w:pPr>
        <w:pStyle w:val="Heading2"/>
        <w:rPr>
          <w:del w:id="93" w:author="Lauren Eickhorst" w:date="2017-11-28T12:07:00Z"/>
          <w:b/>
          <w:color w:val="4E8382"/>
          <w:sz w:val="24"/>
        </w:rPr>
      </w:pPr>
      <w:r w:rsidRPr="00F777B0">
        <w:rPr>
          <w:bCs w:val="0"/>
          <w:iCs w:val="0"/>
          <w:noProof/>
          <w:color w:val="4E8382"/>
        </w:rPr>
        <w:drawing>
          <wp:anchor distT="0" distB="0" distL="114300" distR="114300" simplePos="0" relativeHeight="251642880" behindDoc="1" locked="1" layoutInCell="1" allowOverlap="1" wp14:anchorId="29DE0F90" wp14:editId="0379426A">
            <wp:simplePos x="0" y="0"/>
            <wp:positionH relativeFrom="page">
              <wp:posOffset>-374650</wp:posOffset>
            </wp:positionH>
            <wp:positionV relativeFrom="page">
              <wp:posOffset>9213850</wp:posOffset>
            </wp:positionV>
            <wp:extent cx="8181975" cy="1800225"/>
            <wp:effectExtent l="19050" t="0" r="9525" b="0"/>
            <wp:wrapNone/>
            <wp:docPr id="5" name="Picture 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61_footer_green_wo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7983" w14:textId="77777777" w:rsidR="006A2092" w:rsidRDefault="006A2092" w:rsidP="006A2092">
      <w:pPr>
        <w:pStyle w:val="BodyText"/>
        <w:rPr>
          <w:ins w:id="94" w:author="Lauren Eickhorst" w:date="2017-11-28T12:19:00Z"/>
        </w:rPr>
      </w:pPr>
    </w:p>
    <w:p w14:paraId="7A0BC242" w14:textId="65284E30" w:rsidR="00A8605A" w:rsidRPr="002627DA" w:rsidRDefault="00631E8F" w:rsidP="00563951">
      <w:pPr>
        <w:pStyle w:val="ListBullet"/>
        <w:numPr>
          <w:ilvl w:val="0"/>
          <w:numId w:val="0"/>
        </w:numPr>
        <w:ind w:left="198"/>
        <w:rPr>
          <w:ins w:id="95" w:author="Lauren Eickhorst" w:date="2017-11-28T12:20:00Z"/>
        </w:rPr>
      </w:pPr>
      <w:r>
        <w:t xml:space="preserve">        </w:t>
      </w:r>
    </w:p>
    <w:p w14:paraId="74E7649C" w14:textId="0449B576" w:rsidR="00F777B0" w:rsidRPr="00CE06B3" w:rsidDel="006A2092" w:rsidRDefault="00A80124">
      <w:pPr>
        <w:tabs>
          <w:tab w:val="left" w:pos="3315"/>
        </w:tabs>
        <w:rPr>
          <w:del w:id="96" w:author="Lauren Eickhorst" w:date="2017-11-28T12:19:00Z"/>
          <w:u w:val="single"/>
        </w:rPr>
        <w:pPrChange w:id="97" w:author="Lauren Eickhorst" w:date="2017-11-28T12:19:00Z">
          <w:pPr>
            <w:pStyle w:val="ListBullet"/>
            <w:tabs>
              <w:tab w:val="left" w:pos="5103"/>
            </w:tabs>
            <w:ind w:left="0"/>
          </w:pPr>
        </w:pPrChange>
      </w:pPr>
      <w:r w:rsidRPr="00CE06B3">
        <w:rPr>
          <w:noProof/>
          <w:color w:val="4E8382"/>
          <w:u w:val="single"/>
        </w:rPr>
        <w:lastRenderedPageBreak/>
        <w:drawing>
          <wp:anchor distT="0" distB="0" distL="114300" distR="114300" simplePos="0" relativeHeight="251635712" behindDoc="1" locked="0" layoutInCell="1" allowOverlap="1" wp14:anchorId="157681E4" wp14:editId="13FC5A89">
            <wp:simplePos x="0" y="0"/>
            <wp:positionH relativeFrom="margin">
              <wp:posOffset>2776707</wp:posOffset>
            </wp:positionH>
            <wp:positionV relativeFrom="margin">
              <wp:posOffset>-210879</wp:posOffset>
            </wp:positionV>
            <wp:extent cx="3799205" cy="19437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8" w:name="_Hlk499634875"/>
      <w:del w:id="99" w:author="Lauren Eickhorst" w:date="2017-11-28T12:08:00Z">
        <w:r w:rsidR="00F777B0" w:rsidRPr="00CE06B3" w:rsidDel="0094630E">
          <w:rPr>
            <w:u w:val="single"/>
          </w:rPr>
          <w:delText>H</w:delText>
        </w:r>
      </w:del>
      <w:del w:id="100" w:author="Lauren Eickhorst" w:date="2017-11-28T12:19:00Z">
        <w:r w:rsidR="00F777B0" w:rsidRPr="00CE06B3" w:rsidDel="006A2092">
          <w:rPr>
            <w:u w:val="single"/>
          </w:rPr>
          <w:delText>elps users keep track of their changes and manage their</w:delText>
        </w:r>
      </w:del>
      <w:del w:id="101" w:author="Lauren Eickhorst" w:date="2017-11-28T12:18:00Z">
        <w:r w:rsidR="00F777B0" w:rsidRPr="00CE06B3" w:rsidDel="006A2092">
          <w:rPr>
            <w:u w:val="single"/>
          </w:rPr>
          <w:delText xml:space="preserve"> </w:delText>
        </w:r>
      </w:del>
      <w:del w:id="102" w:author="Lauren Eickhorst" w:date="2017-11-28T12:19:00Z">
        <w:r w:rsidR="00F777B0" w:rsidRPr="00CE06B3" w:rsidDel="006A2092">
          <w:rPr>
            <w:u w:val="single"/>
          </w:rPr>
          <w:delText xml:space="preserve">workload through an intuitive dashboard </w:delText>
        </w:r>
      </w:del>
    </w:p>
    <w:p w14:paraId="6C0BAEA7" w14:textId="2AF97285" w:rsidR="00F777B0" w:rsidRPr="00CE06B3" w:rsidDel="00310A60" w:rsidRDefault="00F777B0">
      <w:pPr>
        <w:rPr>
          <w:del w:id="103" w:author="Lauren Eickhorst" w:date="2017-11-28T11:58:00Z"/>
          <w:u w:val="single"/>
        </w:rPr>
        <w:pPrChange w:id="104" w:author="Lauren Eickhorst" w:date="2017-11-28T12:19:00Z">
          <w:pPr>
            <w:pStyle w:val="ListBullet"/>
            <w:tabs>
              <w:tab w:val="left" w:pos="5103"/>
            </w:tabs>
            <w:ind w:left="0"/>
          </w:pPr>
        </w:pPrChange>
      </w:pPr>
      <w:del w:id="105" w:author="Lauren Eickhorst" w:date="2017-11-28T12:19:00Z">
        <w:r w:rsidRPr="00CE06B3" w:rsidDel="006A2092">
          <w:rPr>
            <w:u w:val="single"/>
          </w:rPr>
          <w:delText xml:space="preserve">Users also have access to </w:delText>
        </w:r>
      </w:del>
      <w:del w:id="106" w:author="Lauren Eickhorst" w:date="2017-11-28T11:15:00Z">
        <w:r w:rsidRPr="00CE06B3" w:rsidDel="0008643A">
          <w:rPr>
            <w:u w:val="single"/>
          </w:rPr>
          <w:delText>a number of</w:delText>
        </w:r>
      </w:del>
      <w:del w:id="107" w:author="Lauren Eickhorst" w:date="2017-11-28T12:19:00Z">
        <w:r w:rsidRPr="00CE06B3" w:rsidDel="006A2092">
          <w:rPr>
            <w:u w:val="single"/>
          </w:rPr>
          <w:delText xml:space="preserve"> quick tasks through the menu bar on every page that allows them to quickly search for or</w:delText>
        </w:r>
      </w:del>
      <w:del w:id="108" w:author="Lauren Eickhorst" w:date="2017-11-28T12:18:00Z">
        <w:r w:rsidRPr="00CE06B3" w:rsidDel="006A2092">
          <w:rPr>
            <w:u w:val="single"/>
          </w:rPr>
          <w:delText xml:space="preserve"> </w:delText>
        </w:r>
      </w:del>
      <w:del w:id="109" w:author="Lauren Eickhorst" w:date="2017-11-28T12:19:00Z">
        <w:r w:rsidRPr="00CE06B3" w:rsidDel="006A2092">
          <w:rPr>
            <w:u w:val="single"/>
          </w:rPr>
          <w:delText>create content, access their tracked metadata items, or quickly jump to common tasks</w:delText>
        </w:r>
      </w:del>
      <w:del w:id="110" w:author="Lauren Eickhorst" w:date="2017-11-28T12:18:00Z">
        <w:r w:rsidRPr="00CE06B3" w:rsidDel="006A2092">
          <w:rPr>
            <w:u w:val="single"/>
          </w:rPr>
          <w:delText>.</w:delText>
        </w:r>
      </w:del>
      <w:del w:id="111" w:author="Lauren Eickhorst" w:date="2017-11-28T11:58:00Z">
        <w:r w:rsidRPr="00CE06B3" w:rsidDel="00310A60">
          <w:rPr>
            <w:u w:val="single"/>
          </w:rPr>
          <w:delText xml:space="preserve"> </w:delText>
        </w:r>
      </w:del>
    </w:p>
    <w:p w14:paraId="4AFCD46B" w14:textId="0E990B17" w:rsidR="002627DA" w:rsidRPr="00CE06B3" w:rsidDel="00310A60" w:rsidRDefault="002627DA">
      <w:pPr>
        <w:rPr>
          <w:del w:id="112" w:author="Lauren Eickhorst" w:date="2017-11-28T11:58:00Z"/>
          <w:u w:val="single"/>
        </w:rPr>
      </w:pPr>
    </w:p>
    <w:p w14:paraId="725B4FBF" w14:textId="32EDE4F9" w:rsidR="002627DA" w:rsidRPr="00CE06B3" w:rsidDel="00310A60" w:rsidRDefault="002627DA">
      <w:pPr>
        <w:rPr>
          <w:del w:id="113" w:author="Lauren Eickhorst" w:date="2017-11-28T11:58:00Z"/>
          <w:u w:val="single"/>
        </w:rPr>
      </w:pPr>
    </w:p>
    <w:p w14:paraId="469ECD8B" w14:textId="0BB436D9" w:rsidR="002627DA" w:rsidRPr="00CE06B3" w:rsidDel="00310A60" w:rsidRDefault="002627DA">
      <w:pPr>
        <w:rPr>
          <w:del w:id="114" w:author="Lauren Eickhorst" w:date="2017-11-28T11:58:00Z"/>
          <w:u w:val="single"/>
        </w:rPr>
      </w:pPr>
    </w:p>
    <w:p w14:paraId="177A13B4" w14:textId="35139AC6" w:rsidR="002627DA" w:rsidRPr="00CE06B3" w:rsidDel="00310A60" w:rsidRDefault="002627DA">
      <w:pPr>
        <w:rPr>
          <w:del w:id="115" w:author="Lauren Eickhorst" w:date="2017-11-28T11:58:00Z"/>
          <w:u w:val="single"/>
        </w:rPr>
      </w:pPr>
    </w:p>
    <w:p w14:paraId="1A6F4142" w14:textId="3602CC64" w:rsidR="002627DA" w:rsidRPr="00CE06B3" w:rsidDel="00310A60" w:rsidRDefault="002627DA">
      <w:pPr>
        <w:rPr>
          <w:del w:id="116" w:author="Lauren Eickhorst" w:date="2017-11-28T11:58:00Z"/>
          <w:u w:val="single"/>
        </w:rPr>
      </w:pPr>
    </w:p>
    <w:p w14:paraId="33F98AF0" w14:textId="170A94E5" w:rsidR="002627DA" w:rsidRPr="00CE06B3" w:rsidDel="00310A60" w:rsidRDefault="002627DA">
      <w:pPr>
        <w:rPr>
          <w:del w:id="117" w:author="Lauren Eickhorst" w:date="2017-11-28T11:58:00Z"/>
          <w:u w:val="single"/>
        </w:rPr>
      </w:pPr>
    </w:p>
    <w:bookmarkEnd w:id="98"/>
    <w:p w14:paraId="06A5BFDE" w14:textId="1C0E6C3D" w:rsidR="00B10D3E" w:rsidDel="006A2092" w:rsidRDefault="00B10D3E" w:rsidP="00563951">
      <w:pPr>
        <w:rPr>
          <w:del w:id="118" w:author="Lauren Eickhorst" w:date="2017-11-28T12:07:00Z"/>
          <w:b/>
          <w:color w:val="4E8382"/>
        </w:rPr>
      </w:pPr>
      <w:r w:rsidRPr="00CE06B3">
        <w:rPr>
          <w:b/>
          <w:color w:val="4E8382"/>
          <w:u w:val="single"/>
        </w:rPr>
        <w:t xml:space="preserve">Intuitive dashboard </w:t>
      </w:r>
      <w:r w:rsidRPr="00CE06B3">
        <w:rPr>
          <w:noProof/>
          <w:color w:val="4E8382"/>
          <w:u w:val="single"/>
        </w:rPr>
        <w:drawing>
          <wp:anchor distT="0" distB="0" distL="114300" distR="114300" simplePos="0" relativeHeight="251671552" behindDoc="1" locked="1" layoutInCell="1" allowOverlap="1" wp14:anchorId="0E5600DF" wp14:editId="146C362B">
            <wp:simplePos x="0" y="0"/>
            <wp:positionH relativeFrom="page">
              <wp:posOffset>-374650</wp:posOffset>
            </wp:positionH>
            <wp:positionV relativeFrom="page">
              <wp:posOffset>9213850</wp:posOffset>
            </wp:positionV>
            <wp:extent cx="8181975" cy="1800225"/>
            <wp:effectExtent l="19050" t="0" r="9525" b="0"/>
            <wp:wrapNone/>
            <wp:docPr id="7" name="Picture 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61_footer_green_wo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6B3">
        <w:rPr>
          <w:b/>
          <w:color w:val="4E8382"/>
          <w:u w:val="single"/>
        </w:rPr>
        <w:t>that encourage metadata reuse</w:t>
      </w:r>
      <w:ins w:id="119" w:author="Lauren Eickhorst" w:date="2017-11-28T12:08:00Z">
        <w:r>
          <w:rPr>
            <w:b/>
            <w:color w:val="4E8382"/>
          </w:rPr>
          <w:t xml:space="preserve"> </w:t>
        </w:r>
      </w:ins>
    </w:p>
    <w:p w14:paraId="1FBE6372" w14:textId="77777777" w:rsidR="00B10D3E" w:rsidRDefault="00B10D3E" w:rsidP="00563951">
      <w:pPr>
        <w:rPr>
          <w:ins w:id="120" w:author="Lauren Eickhorst" w:date="2017-11-28T12:19:00Z"/>
        </w:rPr>
      </w:pPr>
    </w:p>
    <w:p w14:paraId="65F9BDF1" w14:textId="7B1E7369" w:rsidR="00B10D3E" w:rsidRDefault="00B10D3E" w:rsidP="00B10D3E">
      <w:pPr>
        <w:pStyle w:val="ListBullet"/>
      </w:pPr>
      <w:ins w:id="121" w:author="Lauren Eickhorst" w:date="2017-11-28T12:19:00Z">
        <w:r>
          <w:t>H</w:t>
        </w:r>
        <w:r w:rsidRPr="00411454">
          <w:t xml:space="preserve">elps users keep track of their changes and </w:t>
        </w:r>
      </w:ins>
    </w:p>
    <w:p w14:paraId="38F8A2DD" w14:textId="26FC326B" w:rsidR="00B10D3E" w:rsidRDefault="00B10D3E" w:rsidP="00B10D3E">
      <w:pPr>
        <w:pStyle w:val="ListBullet"/>
        <w:numPr>
          <w:ilvl w:val="0"/>
          <w:numId w:val="0"/>
        </w:numPr>
        <w:ind w:left="198"/>
        <w:rPr>
          <w:ins w:id="122" w:author="Lauren Eickhorst" w:date="2017-11-28T12:19:00Z"/>
        </w:rPr>
      </w:pPr>
      <w:ins w:id="123" w:author="Lauren Eickhorst" w:date="2017-11-28T12:19:00Z">
        <w:r w:rsidRPr="00411454">
          <w:t>manage</w:t>
        </w:r>
      </w:ins>
      <w:ins w:id="124" w:author="Lauren Eickhorst" w:date="2017-11-28T12:21:00Z">
        <w:r>
          <w:t xml:space="preserve"> </w:t>
        </w:r>
      </w:ins>
      <w:ins w:id="125" w:author="Lauren Eickhorst" w:date="2017-11-28T12:19:00Z">
        <w:r w:rsidRPr="00411454">
          <w:t>their</w:t>
        </w:r>
        <w:r>
          <w:t xml:space="preserve"> </w:t>
        </w:r>
        <w:r w:rsidRPr="00411454">
          <w:t xml:space="preserve">workload through an intuitive dashboard </w:t>
        </w:r>
      </w:ins>
    </w:p>
    <w:p w14:paraId="358CC9BC" w14:textId="77777777" w:rsidR="00B10D3E" w:rsidRDefault="00B10D3E" w:rsidP="00B10D3E">
      <w:pPr>
        <w:pStyle w:val="ListBullet"/>
      </w:pPr>
      <w:ins w:id="126" w:author="Lauren Eickhorst" w:date="2017-11-28T12:20:00Z">
        <w:r w:rsidRPr="00A130EA">
          <w:t xml:space="preserve">Users also have access to many quick tasks through </w:t>
        </w:r>
      </w:ins>
    </w:p>
    <w:p w14:paraId="7523F5C7" w14:textId="0E7B9822" w:rsidR="00B10D3E" w:rsidRDefault="00B10D3E" w:rsidP="00B10D3E">
      <w:pPr>
        <w:pStyle w:val="ListBullet"/>
        <w:numPr>
          <w:ilvl w:val="0"/>
          <w:numId w:val="0"/>
        </w:numPr>
        <w:ind w:left="198"/>
      </w:pPr>
      <w:ins w:id="127" w:author="Lauren Eickhorst" w:date="2017-11-28T12:20:00Z">
        <w:r w:rsidRPr="00A130EA">
          <w:t>the menu bar on every page that allows them</w:t>
        </w:r>
      </w:ins>
      <w:r w:rsidR="00563951">
        <w:t xml:space="preserve"> </w:t>
      </w:r>
      <w:ins w:id="128" w:author="Lauren Eickhorst" w:date="2017-11-28T12:20:00Z">
        <w:r w:rsidRPr="00A130EA">
          <w:t xml:space="preserve">to </w:t>
        </w:r>
      </w:ins>
    </w:p>
    <w:p w14:paraId="7F98D43E" w14:textId="428EB03E" w:rsidR="00B10D3E" w:rsidRDefault="00B10D3E" w:rsidP="00B10D3E">
      <w:pPr>
        <w:pStyle w:val="ListBullet"/>
        <w:numPr>
          <w:ilvl w:val="0"/>
          <w:numId w:val="0"/>
        </w:numPr>
        <w:ind w:left="198"/>
      </w:pPr>
      <w:ins w:id="129" w:author="Lauren Eickhorst" w:date="2017-11-28T12:20:00Z">
        <w:r w:rsidRPr="00A130EA">
          <w:t>quickly</w:t>
        </w:r>
      </w:ins>
      <w:r>
        <w:t xml:space="preserve"> </w:t>
      </w:r>
      <w:ins w:id="130" w:author="Lauren Eickhorst" w:date="2017-11-28T12:20:00Z">
        <w:r w:rsidRPr="00A130EA">
          <w:t>search for or</w:t>
        </w:r>
        <w:r>
          <w:t xml:space="preserve"> </w:t>
        </w:r>
        <w:r w:rsidRPr="00A130EA">
          <w:t xml:space="preserve">create content, access </w:t>
        </w:r>
      </w:ins>
    </w:p>
    <w:p w14:paraId="25133F98" w14:textId="15C113DB" w:rsidR="00B10D3E" w:rsidRDefault="00B10D3E" w:rsidP="00B10D3E">
      <w:pPr>
        <w:pStyle w:val="ListBullet"/>
        <w:numPr>
          <w:ilvl w:val="0"/>
          <w:numId w:val="0"/>
        </w:numPr>
      </w:pPr>
      <w:r>
        <w:t xml:space="preserve">   </w:t>
      </w:r>
      <w:r w:rsidR="00563951">
        <w:t xml:space="preserve"> </w:t>
      </w:r>
      <w:r>
        <w:t xml:space="preserve"> </w:t>
      </w:r>
      <w:ins w:id="131" w:author="Lauren Eickhorst" w:date="2017-11-28T12:20:00Z">
        <w:r w:rsidRPr="00A130EA">
          <w:t>their</w:t>
        </w:r>
      </w:ins>
      <w:r>
        <w:t xml:space="preserve"> </w:t>
      </w:r>
      <w:ins w:id="132" w:author="Lauren Eickhorst" w:date="2017-11-28T12:20:00Z">
        <w:r w:rsidRPr="00A130EA">
          <w:t xml:space="preserve">tracked metadata items, or quickly jump </w:t>
        </w:r>
      </w:ins>
    </w:p>
    <w:p w14:paraId="6E7B6170" w14:textId="6334CA76" w:rsidR="00B10D3E" w:rsidRPr="002627DA" w:rsidRDefault="00B10D3E" w:rsidP="00B10D3E">
      <w:pPr>
        <w:pStyle w:val="ListBullet"/>
        <w:numPr>
          <w:ilvl w:val="0"/>
          <w:numId w:val="0"/>
        </w:numPr>
        <w:rPr>
          <w:ins w:id="133" w:author="Lauren Eickhorst" w:date="2017-11-28T12:20:00Z"/>
        </w:rPr>
      </w:pPr>
      <w:r>
        <w:t xml:space="preserve">     </w:t>
      </w:r>
      <w:ins w:id="134" w:author="Lauren Eickhorst" w:date="2017-11-28T12:20:00Z">
        <w:r w:rsidRPr="00A130EA">
          <w:t>to common tasks</w:t>
        </w:r>
      </w:ins>
    </w:p>
    <w:p w14:paraId="439CF538" w14:textId="0C540ED7" w:rsidR="00D63793" w:rsidRPr="00CE06B3" w:rsidRDefault="00D63793" w:rsidP="00335DDF">
      <w:pPr>
        <w:tabs>
          <w:tab w:val="left" w:pos="3315"/>
        </w:tabs>
        <w:jc w:val="center"/>
        <w:rPr>
          <w:b/>
          <w:color w:val="4E8382"/>
          <w:u w:val="single"/>
        </w:rPr>
      </w:pPr>
      <w:r w:rsidRPr="00CE06B3">
        <w:rPr>
          <w:noProof/>
          <w:color w:val="4E8382"/>
          <w:u w:val="single"/>
        </w:rPr>
        <w:drawing>
          <wp:anchor distT="0" distB="0" distL="114300" distR="114300" simplePos="0" relativeHeight="251688960" behindDoc="1" locked="1" layoutInCell="1" allowOverlap="1" wp14:anchorId="77784313" wp14:editId="5BB23905">
            <wp:simplePos x="0" y="0"/>
            <wp:positionH relativeFrom="page">
              <wp:posOffset>-374650</wp:posOffset>
            </wp:positionH>
            <wp:positionV relativeFrom="page">
              <wp:posOffset>9213850</wp:posOffset>
            </wp:positionV>
            <wp:extent cx="8181975" cy="1800225"/>
            <wp:effectExtent l="19050" t="0" r="9525" b="0"/>
            <wp:wrapNone/>
            <wp:docPr id="26" name="Picture 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61_footer_green_wo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6B3">
        <w:rPr>
          <w:b/>
          <w:color w:val="4E8382"/>
          <w:u w:val="single"/>
        </w:rPr>
        <w:t>Some other key features</w:t>
      </w:r>
    </w:p>
    <w:p w14:paraId="0FC9FF09" w14:textId="00D18045" w:rsidR="00D63793" w:rsidRDefault="00D63793" w:rsidP="00335DDF">
      <w:pPr>
        <w:pStyle w:val="ListBullet"/>
      </w:pPr>
      <w:r>
        <w:t>Workflows and approvals</w:t>
      </w:r>
    </w:p>
    <w:p w14:paraId="00328C7F" w14:textId="6441695F" w:rsidR="00335DDF" w:rsidRDefault="00335DDF" w:rsidP="00335DDF">
      <w:pPr>
        <w:pStyle w:val="ListBullet2"/>
      </w:pPr>
      <w:r>
        <w:t xml:space="preserve">Our flexible role based permissions allow for a proactive approach to managing and endorsing business knowledge that passes responsibility smoothly between users to securely publish content </w:t>
      </w:r>
    </w:p>
    <w:p w14:paraId="44787DF4" w14:textId="3C7451FB" w:rsidR="00D63793" w:rsidRDefault="00D63793" w:rsidP="00335DDF">
      <w:pPr>
        <w:pStyle w:val="ListBullet"/>
      </w:pPr>
      <w:r>
        <w:t xml:space="preserve">Reports on items </w:t>
      </w:r>
    </w:p>
    <w:p w14:paraId="5579D64F" w14:textId="4BC0D812" w:rsidR="00335DDF" w:rsidRDefault="00335DDF" w:rsidP="00335DDF">
      <w:pPr>
        <w:pStyle w:val="ListBullet2"/>
      </w:pPr>
      <w:r>
        <w:t xml:space="preserve">In-built reporting tools give administrative users the power to track how metadata is used across an organisation to examine usage and analyse the impact of changes throughout a metadata framework </w:t>
      </w:r>
    </w:p>
    <w:p w14:paraId="083FF542" w14:textId="4715AEEC" w:rsidR="00D63793" w:rsidRDefault="00D63793" w:rsidP="00CE06B3">
      <w:pPr>
        <w:pStyle w:val="ListBullet"/>
      </w:pPr>
      <w:r>
        <w:t>Ontology design</w:t>
      </w:r>
    </w:p>
    <w:p w14:paraId="25E47212" w14:textId="55E9614D" w:rsidR="00CE06B3" w:rsidRDefault="00CE06B3" w:rsidP="00CE06B3">
      <w:pPr>
        <w:pStyle w:val="ListBullet2"/>
      </w:pPr>
      <w:r>
        <w:t xml:space="preserve">Flexible system design allows information architects to describe custom relationships between data </w:t>
      </w:r>
    </w:p>
    <w:p w14:paraId="099D1922" w14:textId="77777777" w:rsidR="00D63793" w:rsidDel="006A2092" w:rsidRDefault="00D63793" w:rsidP="00D63793">
      <w:pPr>
        <w:pStyle w:val="ListBullet"/>
        <w:jc w:val="right"/>
        <w:rPr>
          <w:del w:id="135" w:author="Lauren Eickhorst" w:date="2017-11-28T12:07:00Z"/>
        </w:rPr>
      </w:pPr>
    </w:p>
    <w:p w14:paraId="0F282D5A" w14:textId="727C9002" w:rsidR="00D63793" w:rsidRPr="00D63793" w:rsidRDefault="00D63793" w:rsidP="00D63793">
      <w:pPr>
        <w:tabs>
          <w:tab w:val="left" w:pos="3315"/>
        </w:tabs>
      </w:pPr>
    </w:p>
    <w:p w14:paraId="7D15E524" w14:textId="3F25FB7D" w:rsidR="00D63793" w:rsidRDefault="005342DC" w:rsidP="00E14A1B">
      <w:pPr>
        <w:rPr>
          <w:b/>
          <w:color w:val="4E8382"/>
          <w:sz w:val="36"/>
        </w:rPr>
      </w:pPr>
      <w:r>
        <w:rPr>
          <w:noProof/>
        </w:rPr>
        <w:pict w14:anchorId="379A1C72">
          <v:shape id="_x0000_s1028" type="#_x0000_t32" style="position:absolute;margin-left:-14.35pt;margin-top:6.55pt;width:533.3pt;height:.05pt;z-index:251666440" o:connectortype="straight" strokecolor="#3f99b5" strokeweight="1pt"/>
        </w:pict>
      </w:r>
    </w:p>
    <w:p w14:paraId="38DF2555" w14:textId="1360A13A" w:rsidR="00E14A1B" w:rsidRDefault="00E14A1B" w:rsidP="00E14A1B">
      <w:pPr>
        <w:rPr>
          <w:b/>
          <w:color w:val="4E8382"/>
          <w:sz w:val="36"/>
        </w:rPr>
      </w:pPr>
      <w:r w:rsidRPr="00E14A1B">
        <w:rPr>
          <w:noProof/>
          <w:color w:val="4E8382"/>
          <w:sz w:val="36"/>
        </w:rPr>
        <w:drawing>
          <wp:anchor distT="0" distB="0" distL="114300" distR="114300" simplePos="0" relativeHeight="251679744" behindDoc="1" locked="1" layoutInCell="1" allowOverlap="1" wp14:anchorId="766D4FAB" wp14:editId="5A96477C">
            <wp:simplePos x="0" y="0"/>
            <wp:positionH relativeFrom="page">
              <wp:posOffset>-374650</wp:posOffset>
            </wp:positionH>
            <wp:positionV relativeFrom="page">
              <wp:posOffset>9213850</wp:posOffset>
            </wp:positionV>
            <wp:extent cx="8181975" cy="1800225"/>
            <wp:effectExtent l="19050" t="0" r="9525" b="0"/>
            <wp:wrapNone/>
            <wp:docPr id="24" name="Picture 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61_footer_green_wo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A1B">
        <w:rPr>
          <w:b/>
          <w:color w:val="4E8382"/>
          <w:sz w:val="36"/>
        </w:rPr>
        <w:t>Aristotle Cloud Services Australia is open for business!</w:t>
      </w:r>
    </w:p>
    <w:p w14:paraId="5821CE7B" w14:textId="2A8F7837" w:rsidR="00E14A1B" w:rsidRDefault="00CE06B3" w:rsidP="00E14A1B">
      <w:pPr>
        <w:rPr>
          <w:color w:val="auto"/>
          <w:sz w:val="32"/>
        </w:rPr>
      </w:pPr>
      <w:r>
        <w:rPr>
          <w:color w:val="auto"/>
          <w:sz w:val="32"/>
        </w:rPr>
        <w:t>Our client base already includes many government and private sector organisations, with multi-year service contracts already underway. With the ongoing support of Data61 we plan for this growth to continue over the next several years.</w:t>
      </w:r>
    </w:p>
    <w:p w14:paraId="6B5F55E5" w14:textId="76FE69ED" w:rsidR="00E14A1B" w:rsidRDefault="00E14A1B" w:rsidP="00E14A1B">
      <w:pPr>
        <w:rPr>
          <w:color w:val="auto"/>
          <w:sz w:val="32"/>
        </w:rPr>
      </w:pPr>
      <w:r>
        <w:rPr>
          <w:color w:val="auto"/>
          <w:sz w:val="32"/>
        </w:rPr>
        <w:t xml:space="preserve">We’re building a platform that people want to use and be a part of. </w:t>
      </w:r>
    </w:p>
    <w:p w14:paraId="3B41B6AC" w14:textId="57FE8128" w:rsidR="00E14A1B" w:rsidRDefault="00E14A1B" w:rsidP="00E14A1B">
      <w:pPr>
        <w:rPr>
          <w:color w:val="auto"/>
          <w:sz w:val="32"/>
        </w:rPr>
      </w:pPr>
      <w:r>
        <w:rPr>
          <w:color w:val="auto"/>
          <w:sz w:val="32"/>
        </w:rPr>
        <w:t xml:space="preserve">For more information, visit us at </w:t>
      </w:r>
      <w:hyperlink r:id="rId16" w:history="1">
        <w:r w:rsidRPr="000933EE">
          <w:rPr>
            <w:rStyle w:val="Hyperlink"/>
            <w:sz w:val="32"/>
          </w:rPr>
          <w:t>www.aristotlemetadata.com</w:t>
        </w:r>
      </w:hyperlink>
      <w:r>
        <w:rPr>
          <w:color w:val="auto"/>
          <w:sz w:val="32"/>
        </w:rPr>
        <w:t xml:space="preserve"> </w:t>
      </w:r>
      <w:r w:rsidR="00CE06B3">
        <w:rPr>
          <w:color w:val="auto"/>
          <w:sz w:val="32"/>
        </w:rPr>
        <w:t xml:space="preserve">or contact </w:t>
      </w:r>
      <w:hyperlink r:id="rId17" w:history="1">
        <w:r w:rsidR="00CE06B3" w:rsidRPr="000933EE">
          <w:rPr>
            <w:rStyle w:val="Hyperlink"/>
            <w:sz w:val="32"/>
          </w:rPr>
          <w:t>enquires@aristotlemetadata.com</w:t>
        </w:r>
      </w:hyperlink>
      <w:r w:rsidR="00CE06B3">
        <w:rPr>
          <w:color w:val="auto"/>
          <w:sz w:val="32"/>
        </w:rPr>
        <w:t xml:space="preserve"> </w:t>
      </w:r>
    </w:p>
    <w:p w14:paraId="1702F64D" w14:textId="670799AC" w:rsidR="00E14A1B" w:rsidRDefault="00D63793" w:rsidP="00E14A1B">
      <w:pPr>
        <w:rPr>
          <w:color w:val="auto"/>
          <w:sz w:val="32"/>
        </w:rPr>
      </w:pPr>
      <w:r>
        <w:rPr>
          <w:b/>
          <w:noProof/>
          <w:color w:val="4E8382"/>
        </w:rPr>
        <w:drawing>
          <wp:anchor distT="0" distB="0" distL="114300" distR="114300" simplePos="0" relativeHeight="251694080" behindDoc="0" locked="0" layoutInCell="1" allowOverlap="1" wp14:anchorId="0A604335" wp14:editId="315C9C0C">
            <wp:simplePos x="0" y="0"/>
            <wp:positionH relativeFrom="column">
              <wp:posOffset>380365</wp:posOffset>
            </wp:positionH>
            <wp:positionV relativeFrom="paragraph">
              <wp:posOffset>71652</wp:posOffset>
            </wp:positionV>
            <wp:extent cx="5652183" cy="2811529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83" cy="281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B65CB" w14:textId="17CF3DA0" w:rsidR="00E14A1B" w:rsidRPr="00E14A1B" w:rsidRDefault="00E14A1B" w:rsidP="00E14A1B">
      <w:pPr>
        <w:rPr>
          <w:b/>
          <w:color w:val="4E8382"/>
          <w:sz w:val="36"/>
        </w:rPr>
      </w:pPr>
      <w:r w:rsidRPr="00E14A1B">
        <w:rPr>
          <w:b/>
          <w:color w:val="4E8382"/>
          <w:sz w:val="36"/>
        </w:rPr>
        <w:t xml:space="preserve"> </w:t>
      </w:r>
    </w:p>
    <w:p w14:paraId="1D37881C" w14:textId="010CDECB" w:rsidR="00E14A1B" w:rsidDel="006A2092" w:rsidRDefault="00E14A1B" w:rsidP="00E14A1B">
      <w:pPr>
        <w:rPr>
          <w:del w:id="136" w:author="Lauren Eickhorst" w:date="2017-11-28T12:07:00Z"/>
          <w:b/>
          <w:color w:val="4E8382"/>
        </w:rPr>
      </w:pPr>
      <w:ins w:id="137" w:author="Lauren Eickhorst" w:date="2017-11-28T12:08:00Z">
        <w:r>
          <w:rPr>
            <w:b/>
            <w:color w:val="4E8382"/>
          </w:rPr>
          <w:t xml:space="preserve"> </w:t>
        </w:r>
      </w:ins>
    </w:p>
    <w:p w14:paraId="4F557A09" w14:textId="77777777" w:rsidR="000F3130" w:rsidRPr="00E14A1B" w:rsidRDefault="000F3130" w:rsidP="00E14A1B"/>
    <w:sectPr w:rsidR="000F3130" w:rsidRPr="00E14A1B" w:rsidSect="00180A06">
      <w:footerReference w:type="default" r:id="rId18"/>
      <w:headerReference w:type="first" r:id="rId19"/>
      <w:type w:val="continuous"/>
      <w:pgSz w:w="11906" w:h="16838" w:code="9"/>
      <w:pgMar w:top="1134" w:right="907" w:bottom="1134" w:left="907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0F56" w14:textId="77777777" w:rsidR="005414EB" w:rsidRDefault="005414EB" w:rsidP="000A377A">
      <w:r>
        <w:separator/>
      </w:r>
    </w:p>
  </w:endnote>
  <w:endnote w:type="continuationSeparator" w:id="0">
    <w:p w14:paraId="67BB4B5D" w14:textId="77777777" w:rsidR="005414EB" w:rsidRDefault="005414EB" w:rsidP="000A377A">
      <w:r>
        <w:continuationSeparator/>
      </w:r>
    </w:p>
  </w:endnote>
  <w:endnote w:type="continuationNotice" w:id="1">
    <w:p w14:paraId="1FA63FCF" w14:textId="77777777" w:rsidR="005414EB" w:rsidRDefault="005414E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446BC" w14:textId="77777777" w:rsidR="007255A2" w:rsidRDefault="005342DC" w:rsidP="007255A2">
    <w:pPr>
      <w:pStyle w:val="Footer"/>
      <w:tabs>
        <w:tab w:val="clear" w:pos="4153"/>
        <w:tab w:val="clear" w:pos="8306"/>
        <w:tab w:val="left" w:pos="8004"/>
      </w:tabs>
    </w:pPr>
    <w:r>
      <w:rPr>
        <w:noProof/>
      </w:rPr>
      <w:pict w14:anchorId="6BF858E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132" type="#_x0000_t202" style="position:absolute;margin-left:-24.35pt;margin-top:-91.55pt;width:503.95pt;height:105.6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<v:textbox style="mso-next-textbox:#Text Box 2">
            <w:txbxContent>
              <w:p w14:paraId="207E3BAC" w14:textId="77777777" w:rsidR="002627DA" w:rsidRPr="002627DA" w:rsidRDefault="002627DA" w:rsidP="002627DA">
                <w:r w:rsidRPr="002627DA">
                  <w:t>CONTACT US</w:t>
                </w:r>
              </w:p>
              <w:p w14:paraId="25C4012A" w14:textId="77777777" w:rsidR="002627DA" w:rsidRPr="002627DA" w:rsidRDefault="002627DA" w:rsidP="002627DA">
                <w:r w:rsidRPr="002627DA">
                  <w:rPr>
                    <w:b/>
                  </w:rPr>
                  <w:t>t</w:t>
                </w:r>
                <w:r w:rsidRPr="002627DA">
                  <w:t xml:space="preserve"> </w:t>
                </w:r>
                <w:r w:rsidRPr="002627DA">
                  <w:tab/>
                  <w:t>1300 363 400</w:t>
                </w:r>
              </w:p>
              <w:p w14:paraId="6B6D6D44" w14:textId="77777777" w:rsidR="002627DA" w:rsidRPr="002627DA" w:rsidRDefault="002627DA" w:rsidP="002627DA">
                <w:r w:rsidRPr="002627DA">
                  <w:tab/>
                  <w:t>+61 3 9545 2176</w:t>
                </w:r>
              </w:p>
              <w:p w14:paraId="6005AEB4" w14:textId="77777777" w:rsidR="002627DA" w:rsidRPr="002627DA" w:rsidRDefault="002627DA" w:rsidP="002627DA">
                <w:r w:rsidRPr="002627DA">
                  <w:rPr>
                    <w:b/>
                  </w:rPr>
                  <w:t>e</w:t>
                </w:r>
                <w:r w:rsidRPr="002627DA">
                  <w:t xml:space="preserve"> </w:t>
                </w:r>
                <w:r w:rsidRPr="002627DA">
                  <w:tab/>
                  <w:t>csiroenquiries@csiro.au</w:t>
                </w:r>
              </w:p>
              <w:p w14:paraId="550C29E6" w14:textId="77777777" w:rsidR="002627DA" w:rsidRPr="002627DA" w:rsidRDefault="002627DA" w:rsidP="002627DA">
                <w:r w:rsidRPr="002627DA">
                  <w:rPr>
                    <w:b/>
                  </w:rPr>
                  <w:t>w</w:t>
                </w:r>
                <w:r w:rsidRPr="002627DA">
                  <w:t xml:space="preserve"> </w:t>
                </w:r>
                <w:r w:rsidRPr="002627DA">
                  <w:tab/>
                  <w:t>www.data61.csiro.au</w:t>
                </w:r>
              </w:p>
              <w:p w14:paraId="4EB035B8" w14:textId="77777777" w:rsidR="002627DA" w:rsidRPr="002627DA" w:rsidRDefault="002627DA" w:rsidP="002627DA">
                <w:r w:rsidRPr="002627DA">
                  <w:t xml:space="preserve">At CSIRO we shape the future </w:t>
                </w:r>
              </w:p>
              <w:p w14:paraId="5909B387" w14:textId="77777777" w:rsidR="002627DA" w:rsidRPr="002627DA" w:rsidRDefault="002627DA" w:rsidP="002627DA">
                <w:r w:rsidRPr="002627DA">
                  <w:t xml:space="preserve">We do this by using science and technology to solve real issues. </w:t>
                </w:r>
                <w:r w:rsidRPr="002627DA">
                  <w:br/>
                  <w:t>Our research makes a difference to industry, people and the planet.</w:t>
                </w:r>
              </w:p>
              <w:p w14:paraId="64391A28" w14:textId="77777777" w:rsidR="002627DA" w:rsidRPr="002627DA" w:rsidRDefault="002627DA" w:rsidP="002627DA">
                <w:pPr>
                  <w:rPr>
                    <w:bCs/>
                    <w:iCs/>
                  </w:rPr>
                </w:pPr>
                <w:r w:rsidRPr="002627DA">
                  <w:rPr>
                    <w:bCs/>
                    <w:iCs/>
                    <w:noProof/>
                  </w:rPr>
                  <w:drawing>
                    <wp:inline distT="0" distB="0" distL="0" distR="0" wp14:anchorId="307E2280" wp14:editId="71FE6688">
                      <wp:extent cx="1913255" cy="73279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3255" cy="7327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  <w:r w:rsidRPr="002627DA">
                  <w:rPr>
                    <w:bCs/>
                    <w:iCs/>
                    <w:noProof/>
                  </w:rPr>
                  <w:drawing>
                    <wp:inline distT="0" distB="0" distL="0" distR="0" wp14:anchorId="47B06E09" wp14:editId="567A2835">
                      <wp:extent cx="8181975" cy="1800225"/>
                      <wp:effectExtent l="0" t="0" r="0" b="0"/>
                      <wp:docPr id="23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ata61_footer_green_word.png"/>
                              <pic:cNvPicPr/>
                            </pic:nvPicPr>
                            <pic:blipFill>
                              <a:blip r:embed="rId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81975" cy="1800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DAD61BF" w14:textId="77777777" w:rsidR="002627DA" w:rsidRPr="002627DA" w:rsidRDefault="002627DA" w:rsidP="002627DA"/>
              <w:p w14:paraId="7F8BC7D5" w14:textId="77777777" w:rsidR="002627DA" w:rsidRPr="002627DA" w:rsidRDefault="002627DA" w:rsidP="002627DA"/>
              <w:p w14:paraId="1A52D67C" w14:textId="6A7B8770" w:rsidR="002627DA" w:rsidRDefault="002627DA"/>
            </w:txbxContent>
          </v:textbox>
          <w10:wrap type="square"/>
        </v:shape>
      </w:pict>
    </w:r>
    <w:r w:rsidR="007255A2" w:rsidRPr="003C66CE">
      <w:rPr>
        <w:noProof/>
      </w:rPr>
      <w:drawing>
        <wp:anchor distT="0" distB="0" distL="114300" distR="114300" simplePos="0" relativeHeight="251658752" behindDoc="0" locked="1" layoutInCell="1" allowOverlap="1" wp14:anchorId="2591E918" wp14:editId="5CDC88BD">
          <wp:simplePos x="0" y="0"/>
          <wp:positionH relativeFrom="page">
            <wp:posOffset>-146050</wp:posOffset>
          </wp:positionH>
          <wp:positionV relativeFrom="page">
            <wp:posOffset>9201150</wp:posOffset>
          </wp:positionV>
          <wp:extent cx="8181975" cy="1800225"/>
          <wp:effectExtent l="19050" t="0" r="9525" b="0"/>
          <wp:wrapNone/>
          <wp:docPr id="21" name="Picture 3" descr="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a61_footer_green_word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8197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B1C8" w14:textId="77777777" w:rsidR="005414EB" w:rsidRDefault="00541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43E1" w14:textId="77777777" w:rsidR="005414EB" w:rsidRDefault="005414EB" w:rsidP="000A377A">
      <w:r>
        <w:separator/>
      </w:r>
    </w:p>
  </w:footnote>
  <w:footnote w:type="continuationSeparator" w:id="0">
    <w:p w14:paraId="17AD5B49" w14:textId="77777777" w:rsidR="005414EB" w:rsidRDefault="005414EB" w:rsidP="000A377A">
      <w:r>
        <w:continuationSeparator/>
      </w:r>
    </w:p>
  </w:footnote>
  <w:footnote w:type="continuationNotice" w:id="1">
    <w:p w14:paraId="6FC1F5BA" w14:textId="77777777" w:rsidR="005414EB" w:rsidRDefault="005414E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92B4C" w14:textId="77777777" w:rsidR="005414EB" w:rsidRPr="00167277" w:rsidRDefault="005414EB" w:rsidP="00167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A42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E94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F87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7EB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F6B8F"/>
    <w:multiLevelType w:val="hybridMultilevel"/>
    <w:tmpl w:val="8850F2B0"/>
    <w:lvl w:ilvl="0" w:tplc="C51C6750">
      <w:numFmt w:val="bullet"/>
      <w:lvlText w:val="-"/>
      <w:lvlJc w:val="left"/>
      <w:pPr>
        <w:ind w:left="814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02343714"/>
    <w:multiLevelType w:val="hybridMultilevel"/>
    <w:tmpl w:val="8AC2C146"/>
    <w:lvl w:ilvl="0" w:tplc="0C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2" w15:restartNumberingAfterBreak="0">
    <w:nsid w:val="15382E61"/>
    <w:multiLevelType w:val="hybridMultilevel"/>
    <w:tmpl w:val="F5DC9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6735F"/>
    <w:multiLevelType w:val="multilevel"/>
    <w:tmpl w:val="F1420D32"/>
    <w:styleLink w:val="TableBullets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50236"/>
    <w:multiLevelType w:val="multilevel"/>
    <w:tmpl w:val="9432AB92"/>
    <w:styleLink w:val="Sources"/>
    <w:lvl w:ilvl="0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5" w15:restartNumberingAfterBreak="0">
    <w:nsid w:val="22DF745A"/>
    <w:multiLevelType w:val="hybridMultilevel"/>
    <w:tmpl w:val="DF16E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5748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3DDE3616"/>
    <w:multiLevelType w:val="hybridMultilevel"/>
    <w:tmpl w:val="3384D8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6749E"/>
    <w:multiLevelType w:val="hybridMultilevel"/>
    <w:tmpl w:val="5E2E872E"/>
    <w:lvl w:ilvl="0" w:tplc="C51C6750">
      <w:numFmt w:val="bullet"/>
      <w:lvlText w:val="-"/>
      <w:lvlJc w:val="left"/>
      <w:pPr>
        <w:ind w:left="814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5682E"/>
    <w:multiLevelType w:val="multilevel"/>
    <w:tmpl w:val="A2BEBD74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793"/>
        </w:tabs>
        <w:ind w:left="793" w:hanging="199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991"/>
        </w:tabs>
        <w:ind w:left="991" w:hanging="198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189"/>
        </w:tabs>
        <w:ind w:left="1189" w:hanging="198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3474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4194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4914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634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6354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7074" w:hanging="360"/>
      </w:pPr>
      <w:rPr>
        <w:rFonts w:cs="Times New Roman" w:hint="default"/>
      </w:rPr>
    </w:lvl>
  </w:abstractNum>
  <w:abstractNum w:abstractNumId="20" w15:restartNumberingAfterBreak="0">
    <w:nsid w:val="4C4248DD"/>
    <w:multiLevelType w:val="hybridMultilevel"/>
    <w:tmpl w:val="05C0F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276BC"/>
    <w:multiLevelType w:val="hybridMultilevel"/>
    <w:tmpl w:val="B05AF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97273"/>
    <w:multiLevelType w:val="hybridMultilevel"/>
    <w:tmpl w:val="0082B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21A7D"/>
    <w:multiLevelType w:val="hybridMultilevel"/>
    <w:tmpl w:val="E1983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767B6"/>
    <w:multiLevelType w:val="multilevel"/>
    <w:tmpl w:val="14C8A526"/>
    <w:styleLink w:val="Numbers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5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12A8"/>
    <w:multiLevelType w:val="hybridMultilevel"/>
    <w:tmpl w:val="E474E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63429"/>
    <w:multiLevelType w:val="multilevel"/>
    <w:tmpl w:val="FCBECBAC"/>
    <w:lvl w:ilvl="0">
      <w:start w:val="1"/>
      <w:numFmt w:val="upperLetter"/>
      <w:pStyle w:val="AppendixHeading1base"/>
      <w:lvlText w:val="Appendix %1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8" w15:restartNumberingAfterBreak="0">
    <w:nsid w:val="6DCE4850"/>
    <w:multiLevelType w:val="hybridMultilevel"/>
    <w:tmpl w:val="E4FAD03E"/>
    <w:lvl w:ilvl="0" w:tplc="52223468">
      <w:start w:val="1"/>
      <w:numFmt w:val="lowerLetter"/>
      <w:pStyle w:val="ListNumber2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6E37780C"/>
    <w:multiLevelType w:val="hybridMultilevel"/>
    <w:tmpl w:val="47944D92"/>
    <w:lvl w:ilvl="0" w:tplc="0C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0" w15:restartNumberingAfterBreak="0">
    <w:nsid w:val="71F93CE9"/>
    <w:multiLevelType w:val="hybridMultilevel"/>
    <w:tmpl w:val="D7B4C00A"/>
    <w:lvl w:ilvl="0" w:tplc="0C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1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4"/>
  </w:num>
  <w:num w:numId="13">
    <w:abstractNumId w:val="13"/>
  </w:num>
  <w:num w:numId="14">
    <w:abstractNumId w:val="24"/>
  </w:num>
  <w:num w:numId="15">
    <w:abstractNumId w:val="31"/>
  </w:num>
  <w:num w:numId="16">
    <w:abstractNumId w:val="25"/>
  </w:num>
  <w:num w:numId="17">
    <w:abstractNumId w:val="16"/>
  </w:num>
  <w:num w:numId="18">
    <w:abstractNumId w:val="28"/>
  </w:num>
  <w:num w:numId="19">
    <w:abstractNumId w:val="27"/>
  </w:num>
  <w:num w:numId="20">
    <w:abstractNumId w:val="10"/>
  </w:num>
  <w:num w:numId="21">
    <w:abstractNumId w:val="18"/>
  </w:num>
  <w:num w:numId="22">
    <w:abstractNumId w:val="11"/>
  </w:num>
  <w:num w:numId="23">
    <w:abstractNumId w:val="29"/>
  </w:num>
  <w:num w:numId="24">
    <w:abstractNumId w:val="26"/>
  </w:num>
  <w:num w:numId="25">
    <w:abstractNumId w:val="21"/>
  </w:num>
  <w:num w:numId="26">
    <w:abstractNumId w:val="23"/>
  </w:num>
  <w:num w:numId="27">
    <w:abstractNumId w:val="15"/>
  </w:num>
  <w:num w:numId="28">
    <w:abstractNumId w:val="30"/>
  </w:num>
  <w:num w:numId="29">
    <w:abstractNumId w:val="12"/>
  </w:num>
  <w:num w:numId="30">
    <w:abstractNumId w:val="22"/>
  </w:num>
  <w:num w:numId="31">
    <w:abstractNumId w:val="20"/>
  </w:num>
  <w:num w:numId="3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en Eickhorst">
    <w15:presenceInfo w15:providerId="Windows Live" w15:userId="1a66399566681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34" fillcolor="white" stroke="f">
      <v:fill color="white"/>
      <v:stroke on="f"/>
      <v:textbox style="mso-fit-shape-to-text:t" inset="0,0,0,0"/>
      <o:colormenu v:ext="edit" fillcolor="none" strokecolor="#3f99b5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3E1"/>
    <w:rsid w:val="0000019E"/>
    <w:rsid w:val="00000611"/>
    <w:rsid w:val="00001727"/>
    <w:rsid w:val="0000300B"/>
    <w:rsid w:val="00004479"/>
    <w:rsid w:val="00004608"/>
    <w:rsid w:val="00005554"/>
    <w:rsid w:val="00006FEE"/>
    <w:rsid w:val="000072A2"/>
    <w:rsid w:val="00012B21"/>
    <w:rsid w:val="00013444"/>
    <w:rsid w:val="00014F95"/>
    <w:rsid w:val="00015AC3"/>
    <w:rsid w:val="00015D9B"/>
    <w:rsid w:val="000166E8"/>
    <w:rsid w:val="00020528"/>
    <w:rsid w:val="00020EB5"/>
    <w:rsid w:val="000229F2"/>
    <w:rsid w:val="00024E64"/>
    <w:rsid w:val="00025950"/>
    <w:rsid w:val="00025A1E"/>
    <w:rsid w:val="00026042"/>
    <w:rsid w:val="00027644"/>
    <w:rsid w:val="000278EE"/>
    <w:rsid w:val="00030712"/>
    <w:rsid w:val="00030F5C"/>
    <w:rsid w:val="0003314B"/>
    <w:rsid w:val="0003314C"/>
    <w:rsid w:val="0003716F"/>
    <w:rsid w:val="0004014A"/>
    <w:rsid w:val="00041E38"/>
    <w:rsid w:val="00041F4A"/>
    <w:rsid w:val="00042EAD"/>
    <w:rsid w:val="00044F96"/>
    <w:rsid w:val="00045860"/>
    <w:rsid w:val="00045F6F"/>
    <w:rsid w:val="000469D9"/>
    <w:rsid w:val="00046F89"/>
    <w:rsid w:val="00047EE6"/>
    <w:rsid w:val="000532A1"/>
    <w:rsid w:val="0005574D"/>
    <w:rsid w:val="00057F5D"/>
    <w:rsid w:val="0006065C"/>
    <w:rsid w:val="00062DC4"/>
    <w:rsid w:val="00064F11"/>
    <w:rsid w:val="000653DE"/>
    <w:rsid w:val="000673D6"/>
    <w:rsid w:val="000707DF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43A"/>
    <w:rsid w:val="00086909"/>
    <w:rsid w:val="0008787E"/>
    <w:rsid w:val="000900AF"/>
    <w:rsid w:val="00090401"/>
    <w:rsid w:val="00090408"/>
    <w:rsid w:val="0009057F"/>
    <w:rsid w:val="00090F62"/>
    <w:rsid w:val="000923F3"/>
    <w:rsid w:val="000963A6"/>
    <w:rsid w:val="0009721C"/>
    <w:rsid w:val="00097D05"/>
    <w:rsid w:val="000A0722"/>
    <w:rsid w:val="000A1762"/>
    <w:rsid w:val="000A272B"/>
    <w:rsid w:val="000A377A"/>
    <w:rsid w:val="000A59F9"/>
    <w:rsid w:val="000A6A79"/>
    <w:rsid w:val="000A79FB"/>
    <w:rsid w:val="000B10B6"/>
    <w:rsid w:val="000B19E5"/>
    <w:rsid w:val="000B3142"/>
    <w:rsid w:val="000B56E0"/>
    <w:rsid w:val="000B5DA3"/>
    <w:rsid w:val="000C12C8"/>
    <w:rsid w:val="000C1AA1"/>
    <w:rsid w:val="000C5CED"/>
    <w:rsid w:val="000C66C5"/>
    <w:rsid w:val="000C67C8"/>
    <w:rsid w:val="000C6AC9"/>
    <w:rsid w:val="000D1E65"/>
    <w:rsid w:val="000D2475"/>
    <w:rsid w:val="000D30EA"/>
    <w:rsid w:val="000D4371"/>
    <w:rsid w:val="000D46E7"/>
    <w:rsid w:val="000E0729"/>
    <w:rsid w:val="000E2D9E"/>
    <w:rsid w:val="000E570B"/>
    <w:rsid w:val="000E6BEA"/>
    <w:rsid w:val="000E7B0B"/>
    <w:rsid w:val="000F081F"/>
    <w:rsid w:val="000F0DFF"/>
    <w:rsid w:val="000F3130"/>
    <w:rsid w:val="000F33F4"/>
    <w:rsid w:val="000F4F5B"/>
    <w:rsid w:val="000F500A"/>
    <w:rsid w:val="000F55E1"/>
    <w:rsid w:val="000F62E7"/>
    <w:rsid w:val="000F71B9"/>
    <w:rsid w:val="00102228"/>
    <w:rsid w:val="001046AE"/>
    <w:rsid w:val="00113293"/>
    <w:rsid w:val="001134CF"/>
    <w:rsid w:val="00113683"/>
    <w:rsid w:val="00113889"/>
    <w:rsid w:val="00116D18"/>
    <w:rsid w:val="001209C7"/>
    <w:rsid w:val="00120AFA"/>
    <w:rsid w:val="00121F11"/>
    <w:rsid w:val="0012253C"/>
    <w:rsid w:val="0012309D"/>
    <w:rsid w:val="00123D73"/>
    <w:rsid w:val="001263A4"/>
    <w:rsid w:val="00127211"/>
    <w:rsid w:val="00130267"/>
    <w:rsid w:val="00136BE3"/>
    <w:rsid w:val="00144102"/>
    <w:rsid w:val="0014483D"/>
    <w:rsid w:val="00145CFE"/>
    <w:rsid w:val="00146F26"/>
    <w:rsid w:val="00147DA1"/>
    <w:rsid w:val="001501C7"/>
    <w:rsid w:val="00150377"/>
    <w:rsid w:val="00152C45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67277"/>
    <w:rsid w:val="00170ECD"/>
    <w:rsid w:val="00173AA0"/>
    <w:rsid w:val="0017592E"/>
    <w:rsid w:val="00176A0E"/>
    <w:rsid w:val="00177421"/>
    <w:rsid w:val="001777DA"/>
    <w:rsid w:val="00177D5B"/>
    <w:rsid w:val="001803E7"/>
    <w:rsid w:val="00180A06"/>
    <w:rsid w:val="00182D23"/>
    <w:rsid w:val="001836D3"/>
    <w:rsid w:val="00184B11"/>
    <w:rsid w:val="00185AC2"/>
    <w:rsid w:val="001868E0"/>
    <w:rsid w:val="00186977"/>
    <w:rsid w:val="00187D01"/>
    <w:rsid w:val="00190336"/>
    <w:rsid w:val="00192009"/>
    <w:rsid w:val="00192012"/>
    <w:rsid w:val="00195215"/>
    <w:rsid w:val="00196123"/>
    <w:rsid w:val="00197545"/>
    <w:rsid w:val="00197C7D"/>
    <w:rsid w:val="001A0844"/>
    <w:rsid w:val="001A1921"/>
    <w:rsid w:val="001A1B31"/>
    <w:rsid w:val="001A294D"/>
    <w:rsid w:val="001A29BC"/>
    <w:rsid w:val="001A3A76"/>
    <w:rsid w:val="001A44C8"/>
    <w:rsid w:val="001A50F7"/>
    <w:rsid w:val="001A6585"/>
    <w:rsid w:val="001B0C24"/>
    <w:rsid w:val="001B0E56"/>
    <w:rsid w:val="001B2E70"/>
    <w:rsid w:val="001B5426"/>
    <w:rsid w:val="001C17A3"/>
    <w:rsid w:val="001C384C"/>
    <w:rsid w:val="001C39EE"/>
    <w:rsid w:val="001C5673"/>
    <w:rsid w:val="001C5E18"/>
    <w:rsid w:val="001C5F65"/>
    <w:rsid w:val="001C63EF"/>
    <w:rsid w:val="001C759E"/>
    <w:rsid w:val="001D2CB3"/>
    <w:rsid w:val="001D3E13"/>
    <w:rsid w:val="001D4A7E"/>
    <w:rsid w:val="001D6879"/>
    <w:rsid w:val="001E0667"/>
    <w:rsid w:val="001E0CAD"/>
    <w:rsid w:val="001E2193"/>
    <w:rsid w:val="001E2E6E"/>
    <w:rsid w:val="001E3630"/>
    <w:rsid w:val="001F1A26"/>
    <w:rsid w:val="001F1B9A"/>
    <w:rsid w:val="001F1EDC"/>
    <w:rsid w:val="001F272E"/>
    <w:rsid w:val="001F7C52"/>
    <w:rsid w:val="00200191"/>
    <w:rsid w:val="002009C7"/>
    <w:rsid w:val="00200A5A"/>
    <w:rsid w:val="00201B1F"/>
    <w:rsid w:val="00202090"/>
    <w:rsid w:val="00204716"/>
    <w:rsid w:val="002052D3"/>
    <w:rsid w:val="00206763"/>
    <w:rsid w:val="0020747E"/>
    <w:rsid w:val="00210066"/>
    <w:rsid w:val="002106BF"/>
    <w:rsid w:val="00211F83"/>
    <w:rsid w:val="002126AA"/>
    <w:rsid w:val="00215BF0"/>
    <w:rsid w:val="00220541"/>
    <w:rsid w:val="00221772"/>
    <w:rsid w:val="00223A3E"/>
    <w:rsid w:val="00225A87"/>
    <w:rsid w:val="00226B78"/>
    <w:rsid w:val="002276C2"/>
    <w:rsid w:val="00227E97"/>
    <w:rsid w:val="00230C09"/>
    <w:rsid w:val="00232562"/>
    <w:rsid w:val="0023459E"/>
    <w:rsid w:val="00241133"/>
    <w:rsid w:val="002412E0"/>
    <w:rsid w:val="002447D8"/>
    <w:rsid w:val="00246572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0A14"/>
    <w:rsid w:val="002627DA"/>
    <w:rsid w:val="0026351A"/>
    <w:rsid w:val="00265A09"/>
    <w:rsid w:val="00267DE0"/>
    <w:rsid w:val="00272F19"/>
    <w:rsid w:val="002744AC"/>
    <w:rsid w:val="002752E9"/>
    <w:rsid w:val="002807DB"/>
    <w:rsid w:val="002809B7"/>
    <w:rsid w:val="00281466"/>
    <w:rsid w:val="00282399"/>
    <w:rsid w:val="00282F35"/>
    <w:rsid w:val="002832ED"/>
    <w:rsid w:val="002836BA"/>
    <w:rsid w:val="002853F3"/>
    <w:rsid w:val="00286D12"/>
    <w:rsid w:val="00286D6C"/>
    <w:rsid w:val="00287BE9"/>
    <w:rsid w:val="00287C22"/>
    <w:rsid w:val="002901AA"/>
    <w:rsid w:val="00291F2E"/>
    <w:rsid w:val="002924C8"/>
    <w:rsid w:val="00292638"/>
    <w:rsid w:val="002932D9"/>
    <w:rsid w:val="00293B8C"/>
    <w:rsid w:val="00294C7F"/>
    <w:rsid w:val="00295EB9"/>
    <w:rsid w:val="002964C9"/>
    <w:rsid w:val="002A01A5"/>
    <w:rsid w:val="002A10EE"/>
    <w:rsid w:val="002A1120"/>
    <w:rsid w:val="002A4CEA"/>
    <w:rsid w:val="002A636B"/>
    <w:rsid w:val="002A71F1"/>
    <w:rsid w:val="002B0E10"/>
    <w:rsid w:val="002B6B8D"/>
    <w:rsid w:val="002B7648"/>
    <w:rsid w:val="002C339E"/>
    <w:rsid w:val="002C3AC1"/>
    <w:rsid w:val="002D3B7D"/>
    <w:rsid w:val="002D4034"/>
    <w:rsid w:val="002D4444"/>
    <w:rsid w:val="002D4EB9"/>
    <w:rsid w:val="002D561B"/>
    <w:rsid w:val="002D7151"/>
    <w:rsid w:val="002E1686"/>
    <w:rsid w:val="002E6499"/>
    <w:rsid w:val="002E7993"/>
    <w:rsid w:val="002E7F4C"/>
    <w:rsid w:val="002F1011"/>
    <w:rsid w:val="002F11DD"/>
    <w:rsid w:val="002F121E"/>
    <w:rsid w:val="002F4784"/>
    <w:rsid w:val="002F5428"/>
    <w:rsid w:val="002F5A1D"/>
    <w:rsid w:val="002F7036"/>
    <w:rsid w:val="00300022"/>
    <w:rsid w:val="003000AF"/>
    <w:rsid w:val="00301857"/>
    <w:rsid w:val="00301D22"/>
    <w:rsid w:val="00302E16"/>
    <w:rsid w:val="003034EE"/>
    <w:rsid w:val="00304225"/>
    <w:rsid w:val="00305F35"/>
    <w:rsid w:val="00310A55"/>
    <w:rsid w:val="00310A60"/>
    <w:rsid w:val="003130B1"/>
    <w:rsid w:val="003161B3"/>
    <w:rsid w:val="00323510"/>
    <w:rsid w:val="00324CBE"/>
    <w:rsid w:val="0032678A"/>
    <w:rsid w:val="00326E7A"/>
    <w:rsid w:val="0032738E"/>
    <w:rsid w:val="00332431"/>
    <w:rsid w:val="00332C06"/>
    <w:rsid w:val="003336B6"/>
    <w:rsid w:val="0033439B"/>
    <w:rsid w:val="00335BC8"/>
    <w:rsid w:val="00335DDF"/>
    <w:rsid w:val="00337F2D"/>
    <w:rsid w:val="00340491"/>
    <w:rsid w:val="0034197E"/>
    <w:rsid w:val="0034222B"/>
    <w:rsid w:val="00343AC5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42BB"/>
    <w:rsid w:val="0036433D"/>
    <w:rsid w:val="0036735C"/>
    <w:rsid w:val="00367FDF"/>
    <w:rsid w:val="00370541"/>
    <w:rsid w:val="003714C1"/>
    <w:rsid w:val="00371BB6"/>
    <w:rsid w:val="00371F46"/>
    <w:rsid w:val="00372669"/>
    <w:rsid w:val="00374FD6"/>
    <w:rsid w:val="003767F1"/>
    <w:rsid w:val="00380DFA"/>
    <w:rsid w:val="00381022"/>
    <w:rsid w:val="00381500"/>
    <w:rsid w:val="00382D24"/>
    <w:rsid w:val="00382F2C"/>
    <w:rsid w:val="00385E2A"/>
    <w:rsid w:val="00386101"/>
    <w:rsid w:val="003869CE"/>
    <w:rsid w:val="003872C8"/>
    <w:rsid w:val="00393B6B"/>
    <w:rsid w:val="0039402F"/>
    <w:rsid w:val="00394D78"/>
    <w:rsid w:val="003953FF"/>
    <w:rsid w:val="003965B1"/>
    <w:rsid w:val="003A18FD"/>
    <w:rsid w:val="003A211E"/>
    <w:rsid w:val="003A26BC"/>
    <w:rsid w:val="003A4B8B"/>
    <w:rsid w:val="003A51F7"/>
    <w:rsid w:val="003A6DBB"/>
    <w:rsid w:val="003A6DE0"/>
    <w:rsid w:val="003B1EF4"/>
    <w:rsid w:val="003B5F19"/>
    <w:rsid w:val="003B7D95"/>
    <w:rsid w:val="003C0168"/>
    <w:rsid w:val="003C08BA"/>
    <w:rsid w:val="003C0933"/>
    <w:rsid w:val="003C0C0C"/>
    <w:rsid w:val="003C3BA7"/>
    <w:rsid w:val="003C3FD1"/>
    <w:rsid w:val="003C4B1B"/>
    <w:rsid w:val="003C66CE"/>
    <w:rsid w:val="003D044A"/>
    <w:rsid w:val="003D2A88"/>
    <w:rsid w:val="003D42BD"/>
    <w:rsid w:val="003D54AF"/>
    <w:rsid w:val="003E22F9"/>
    <w:rsid w:val="003E30AE"/>
    <w:rsid w:val="003E4EBB"/>
    <w:rsid w:val="003E501D"/>
    <w:rsid w:val="003E5871"/>
    <w:rsid w:val="003E666C"/>
    <w:rsid w:val="003E776F"/>
    <w:rsid w:val="003F03B4"/>
    <w:rsid w:val="003F0D38"/>
    <w:rsid w:val="003F3915"/>
    <w:rsid w:val="00403B6B"/>
    <w:rsid w:val="00404222"/>
    <w:rsid w:val="00405065"/>
    <w:rsid w:val="004051FA"/>
    <w:rsid w:val="00405227"/>
    <w:rsid w:val="004058C7"/>
    <w:rsid w:val="00405F44"/>
    <w:rsid w:val="00411454"/>
    <w:rsid w:val="004118E7"/>
    <w:rsid w:val="00412533"/>
    <w:rsid w:val="00412784"/>
    <w:rsid w:val="004139B1"/>
    <w:rsid w:val="00416406"/>
    <w:rsid w:val="004216DE"/>
    <w:rsid w:val="00422A28"/>
    <w:rsid w:val="00423CA2"/>
    <w:rsid w:val="00423D26"/>
    <w:rsid w:val="0042401F"/>
    <w:rsid w:val="00427B56"/>
    <w:rsid w:val="00433F84"/>
    <w:rsid w:val="00434B6B"/>
    <w:rsid w:val="00434C9B"/>
    <w:rsid w:val="004355C0"/>
    <w:rsid w:val="00435B8F"/>
    <w:rsid w:val="00436307"/>
    <w:rsid w:val="00436639"/>
    <w:rsid w:val="00443E39"/>
    <w:rsid w:val="00446AD6"/>
    <w:rsid w:val="00450665"/>
    <w:rsid w:val="00452AD5"/>
    <w:rsid w:val="004532E1"/>
    <w:rsid w:val="00455B88"/>
    <w:rsid w:val="00457D8D"/>
    <w:rsid w:val="00461D10"/>
    <w:rsid w:val="0046472D"/>
    <w:rsid w:val="004667D9"/>
    <w:rsid w:val="00471C6C"/>
    <w:rsid w:val="0047798D"/>
    <w:rsid w:val="004831C1"/>
    <w:rsid w:val="0048681F"/>
    <w:rsid w:val="00490325"/>
    <w:rsid w:val="004923E1"/>
    <w:rsid w:val="0049442F"/>
    <w:rsid w:val="0049480D"/>
    <w:rsid w:val="004968B7"/>
    <w:rsid w:val="00497278"/>
    <w:rsid w:val="004A0776"/>
    <w:rsid w:val="004A0A0C"/>
    <w:rsid w:val="004A17CE"/>
    <w:rsid w:val="004B0907"/>
    <w:rsid w:val="004B1289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1702"/>
    <w:rsid w:val="004E2B16"/>
    <w:rsid w:val="004E369B"/>
    <w:rsid w:val="004E43B4"/>
    <w:rsid w:val="004E581C"/>
    <w:rsid w:val="004E61C2"/>
    <w:rsid w:val="004E7737"/>
    <w:rsid w:val="004F4CAC"/>
    <w:rsid w:val="004F4FCE"/>
    <w:rsid w:val="004F7E09"/>
    <w:rsid w:val="005021C3"/>
    <w:rsid w:val="00502F6A"/>
    <w:rsid w:val="00503F57"/>
    <w:rsid w:val="005055C0"/>
    <w:rsid w:val="00506806"/>
    <w:rsid w:val="0051007F"/>
    <w:rsid w:val="00512C7C"/>
    <w:rsid w:val="0051507C"/>
    <w:rsid w:val="0051554D"/>
    <w:rsid w:val="00516D20"/>
    <w:rsid w:val="005213AD"/>
    <w:rsid w:val="005217F7"/>
    <w:rsid w:val="00521D35"/>
    <w:rsid w:val="005236C1"/>
    <w:rsid w:val="005241D0"/>
    <w:rsid w:val="00527656"/>
    <w:rsid w:val="00530B96"/>
    <w:rsid w:val="0053240A"/>
    <w:rsid w:val="005342DC"/>
    <w:rsid w:val="00534B7C"/>
    <w:rsid w:val="00534E19"/>
    <w:rsid w:val="005414EB"/>
    <w:rsid w:val="00541E53"/>
    <w:rsid w:val="00542FBC"/>
    <w:rsid w:val="005434FA"/>
    <w:rsid w:val="00543630"/>
    <w:rsid w:val="005442FF"/>
    <w:rsid w:val="00545C15"/>
    <w:rsid w:val="00545CA8"/>
    <w:rsid w:val="00545FB2"/>
    <w:rsid w:val="0054638A"/>
    <w:rsid w:val="00546725"/>
    <w:rsid w:val="005521E3"/>
    <w:rsid w:val="00555296"/>
    <w:rsid w:val="00555AB3"/>
    <w:rsid w:val="00560220"/>
    <w:rsid w:val="0056178B"/>
    <w:rsid w:val="0056311A"/>
    <w:rsid w:val="005633CD"/>
    <w:rsid w:val="005634A7"/>
    <w:rsid w:val="00563951"/>
    <w:rsid w:val="00564DBB"/>
    <w:rsid w:val="00567951"/>
    <w:rsid w:val="005704C4"/>
    <w:rsid w:val="00571C82"/>
    <w:rsid w:val="0057204D"/>
    <w:rsid w:val="005728FA"/>
    <w:rsid w:val="00573692"/>
    <w:rsid w:val="00573C66"/>
    <w:rsid w:val="00575BE7"/>
    <w:rsid w:val="00577365"/>
    <w:rsid w:val="0058009B"/>
    <w:rsid w:val="00580371"/>
    <w:rsid w:val="00580E6C"/>
    <w:rsid w:val="0058164B"/>
    <w:rsid w:val="00582EEE"/>
    <w:rsid w:val="00585831"/>
    <w:rsid w:val="0058655A"/>
    <w:rsid w:val="00590A35"/>
    <w:rsid w:val="005937C8"/>
    <w:rsid w:val="00593D2E"/>
    <w:rsid w:val="0059758D"/>
    <w:rsid w:val="005A0890"/>
    <w:rsid w:val="005A0F6D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B7DD6"/>
    <w:rsid w:val="005C14DE"/>
    <w:rsid w:val="005C48D5"/>
    <w:rsid w:val="005C5883"/>
    <w:rsid w:val="005C5C27"/>
    <w:rsid w:val="005C5F65"/>
    <w:rsid w:val="005C65E9"/>
    <w:rsid w:val="005C6D8A"/>
    <w:rsid w:val="005C7D69"/>
    <w:rsid w:val="005C7F9D"/>
    <w:rsid w:val="005D206B"/>
    <w:rsid w:val="005D392F"/>
    <w:rsid w:val="005D5DB7"/>
    <w:rsid w:val="005D5F4A"/>
    <w:rsid w:val="005D68E3"/>
    <w:rsid w:val="005D69E8"/>
    <w:rsid w:val="005D6C00"/>
    <w:rsid w:val="005D7860"/>
    <w:rsid w:val="005E196D"/>
    <w:rsid w:val="005E1D98"/>
    <w:rsid w:val="005E1DB7"/>
    <w:rsid w:val="005E2F13"/>
    <w:rsid w:val="005E3136"/>
    <w:rsid w:val="005E31BE"/>
    <w:rsid w:val="005E6BDF"/>
    <w:rsid w:val="005F0148"/>
    <w:rsid w:val="005F1A1E"/>
    <w:rsid w:val="005F2C04"/>
    <w:rsid w:val="005F6546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2258"/>
    <w:rsid w:val="00622AA9"/>
    <w:rsid w:val="006246C0"/>
    <w:rsid w:val="0062521D"/>
    <w:rsid w:val="0062799E"/>
    <w:rsid w:val="00631E8F"/>
    <w:rsid w:val="0063480C"/>
    <w:rsid w:val="006409FE"/>
    <w:rsid w:val="006422AA"/>
    <w:rsid w:val="006422CC"/>
    <w:rsid w:val="0064494E"/>
    <w:rsid w:val="00644AF3"/>
    <w:rsid w:val="00645540"/>
    <w:rsid w:val="00645E30"/>
    <w:rsid w:val="0065288A"/>
    <w:rsid w:val="00652E72"/>
    <w:rsid w:val="00654515"/>
    <w:rsid w:val="00656AA1"/>
    <w:rsid w:val="0066228D"/>
    <w:rsid w:val="00664731"/>
    <w:rsid w:val="00664C59"/>
    <w:rsid w:val="00665044"/>
    <w:rsid w:val="00665266"/>
    <w:rsid w:val="00674783"/>
    <w:rsid w:val="00674C79"/>
    <w:rsid w:val="00676552"/>
    <w:rsid w:val="00680A9E"/>
    <w:rsid w:val="00681C20"/>
    <w:rsid w:val="00682523"/>
    <w:rsid w:val="006838C9"/>
    <w:rsid w:val="00685938"/>
    <w:rsid w:val="00685A32"/>
    <w:rsid w:val="0068635B"/>
    <w:rsid w:val="006870C7"/>
    <w:rsid w:val="00691744"/>
    <w:rsid w:val="006923A2"/>
    <w:rsid w:val="00692F56"/>
    <w:rsid w:val="0069500A"/>
    <w:rsid w:val="0069532C"/>
    <w:rsid w:val="0069741D"/>
    <w:rsid w:val="006A0E54"/>
    <w:rsid w:val="006A1113"/>
    <w:rsid w:val="006A2092"/>
    <w:rsid w:val="006A3B86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D3E"/>
    <w:rsid w:val="006C4ED6"/>
    <w:rsid w:val="006C708B"/>
    <w:rsid w:val="006C735D"/>
    <w:rsid w:val="006D4802"/>
    <w:rsid w:val="006D49F3"/>
    <w:rsid w:val="006E041E"/>
    <w:rsid w:val="006E2DAD"/>
    <w:rsid w:val="006E4E3A"/>
    <w:rsid w:val="006E4F42"/>
    <w:rsid w:val="006E59DF"/>
    <w:rsid w:val="006E73DD"/>
    <w:rsid w:val="006F1309"/>
    <w:rsid w:val="006F1C5B"/>
    <w:rsid w:val="006F1CD0"/>
    <w:rsid w:val="006F1FF6"/>
    <w:rsid w:val="006F4248"/>
    <w:rsid w:val="006F5B28"/>
    <w:rsid w:val="00701531"/>
    <w:rsid w:val="00702DF5"/>
    <w:rsid w:val="0070379F"/>
    <w:rsid w:val="00704622"/>
    <w:rsid w:val="007049D5"/>
    <w:rsid w:val="00705E28"/>
    <w:rsid w:val="007107B7"/>
    <w:rsid w:val="007148AD"/>
    <w:rsid w:val="00720DBB"/>
    <w:rsid w:val="00720FAC"/>
    <w:rsid w:val="00724228"/>
    <w:rsid w:val="00724F57"/>
    <w:rsid w:val="007255A2"/>
    <w:rsid w:val="00725665"/>
    <w:rsid w:val="00725B53"/>
    <w:rsid w:val="00726BF1"/>
    <w:rsid w:val="00730C24"/>
    <w:rsid w:val="0073103A"/>
    <w:rsid w:val="007313D2"/>
    <w:rsid w:val="00732041"/>
    <w:rsid w:val="00732BE9"/>
    <w:rsid w:val="00733CB3"/>
    <w:rsid w:val="00733EF3"/>
    <w:rsid w:val="00733F4E"/>
    <w:rsid w:val="00737990"/>
    <w:rsid w:val="007400D7"/>
    <w:rsid w:val="00740A2E"/>
    <w:rsid w:val="00740C19"/>
    <w:rsid w:val="00741098"/>
    <w:rsid w:val="00741CB6"/>
    <w:rsid w:val="00742BFD"/>
    <w:rsid w:val="007462D2"/>
    <w:rsid w:val="0074768A"/>
    <w:rsid w:val="00747A64"/>
    <w:rsid w:val="0075022D"/>
    <w:rsid w:val="00751C55"/>
    <w:rsid w:val="007521CE"/>
    <w:rsid w:val="0075315B"/>
    <w:rsid w:val="00753E92"/>
    <w:rsid w:val="007611F0"/>
    <w:rsid w:val="00761A76"/>
    <w:rsid w:val="00763261"/>
    <w:rsid w:val="00763D60"/>
    <w:rsid w:val="0076460E"/>
    <w:rsid w:val="0076495E"/>
    <w:rsid w:val="00766BD2"/>
    <w:rsid w:val="007674B8"/>
    <w:rsid w:val="0076761A"/>
    <w:rsid w:val="007715E7"/>
    <w:rsid w:val="00771A68"/>
    <w:rsid w:val="0077267C"/>
    <w:rsid w:val="007746B9"/>
    <w:rsid w:val="00774731"/>
    <w:rsid w:val="00774973"/>
    <w:rsid w:val="00775263"/>
    <w:rsid w:val="00775640"/>
    <w:rsid w:val="007763A8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44F4"/>
    <w:rsid w:val="007B4D3D"/>
    <w:rsid w:val="007B4E02"/>
    <w:rsid w:val="007B5B17"/>
    <w:rsid w:val="007B5BC6"/>
    <w:rsid w:val="007B64E8"/>
    <w:rsid w:val="007B67BE"/>
    <w:rsid w:val="007C0CBA"/>
    <w:rsid w:val="007C1CAB"/>
    <w:rsid w:val="007C4168"/>
    <w:rsid w:val="007C78AC"/>
    <w:rsid w:val="007D09AF"/>
    <w:rsid w:val="007D0EDA"/>
    <w:rsid w:val="007D1151"/>
    <w:rsid w:val="007D12BD"/>
    <w:rsid w:val="007D2BE3"/>
    <w:rsid w:val="007D5A24"/>
    <w:rsid w:val="007D5A60"/>
    <w:rsid w:val="007E296E"/>
    <w:rsid w:val="007E47E9"/>
    <w:rsid w:val="007F13F4"/>
    <w:rsid w:val="007F1969"/>
    <w:rsid w:val="007F29D2"/>
    <w:rsid w:val="007F3DFD"/>
    <w:rsid w:val="007F49D5"/>
    <w:rsid w:val="007F6FE1"/>
    <w:rsid w:val="007F765D"/>
    <w:rsid w:val="00801766"/>
    <w:rsid w:val="00802112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012B"/>
    <w:rsid w:val="0082282B"/>
    <w:rsid w:val="00822B8F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AC1"/>
    <w:rsid w:val="00837C72"/>
    <w:rsid w:val="00841950"/>
    <w:rsid w:val="008442A9"/>
    <w:rsid w:val="00845986"/>
    <w:rsid w:val="008527B4"/>
    <w:rsid w:val="008539A2"/>
    <w:rsid w:val="008540C7"/>
    <w:rsid w:val="00855CE2"/>
    <w:rsid w:val="008563F4"/>
    <w:rsid w:val="00860751"/>
    <w:rsid w:val="008612B3"/>
    <w:rsid w:val="0086179C"/>
    <w:rsid w:val="00864CD4"/>
    <w:rsid w:val="00864D76"/>
    <w:rsid w:val="00864EB5"/>
    <w:rsid w:val="008673F1"/>
    <w:rsid w:val="00867AF1"/>
    <w:rsid w:val="0087055E"/>
    <w:rsid w:val="0087120C"/>
    <w:rsid w:val="008716FB"/>
    <w:rsid w:val="00871DD0"/>
    <w:rsid w:val="0087301A"/>
    <w:rsid w:val="0087562E"/>
    <w:rsid w:val="0087674F"/>
    <w:rsid w:val="008772C9"/>
    <w:rsid w:val="00877E46"/>
    <w:rsid w:val="00880C4E"/>
    <w:rsid w:val="00881475"/>
    <w:rsid w:val="00882336"/>
    <w:rsid w:val="008823CF"/>
    <w:rsid w:val="0088367A"/>
    <w:rsid w:val="00884007"/>
    <w:rsid w:val="00890A6B"/>
    <w:rsid w:val="00892801"/>
    <w:rsid w:val="00892976"/>
    <w:rsid w:val="00893EB8"/>
    <w:rsid w:val="00894CE4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C13"/>
    <w:rsid w:val="008D1EF5"/>
    <w:rsid w:val="008D3CAA"/>
    <w:rsid w:val="008D5C5C"/>
    <w:rsid w:val="008D668E"/>
    <w:rsid w:val="008D6FC3"/>
    <w:rsid w:val="008E614D"/>
    <w:rsid w:val="008E6846"/>
    <w:rsid w:val="008E7859"/>
    <w:rsid w:val="008E7CD5"/>
    <w:rsid w:val="008F1264"/>
    <w:rsid w:val="008F3C24"/>
    <w:rsid w:val="008F4308"/>
    <w:rsid w:val="00901258"/>
    <w:rsid w:val="009027CC"/>
    <w:rsid w:val="0090450A"/>
    <w:rsid w:val="0090619C"/>
    <w:rsid w:val="0090622E"/>
    <w:rsid w:val="0090727D"/>
    <w:rsid w:val="009076E9"/>
    <w:rsid w:val="00907AA5"/>
    <w:rsid w:val="00907C84"/>
    <w:rsid w:val="0091057E"/>
    <w:rsid w:val="00910818"/>
    <w:rsid w:val="0091144C"/>
    <w:rsid w:val="00911BE9"/>
    <w:rsid w:val="00920D6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2923"/>
    <w:rsid w:val="00945A76"/>
    <w:rsid w:val="0094630E"/>
    <w:rsid w:val="009472B3"/>
    <w:rsid w:val="0094733D"/>
    <w:rsid w:val="009506DF"/>
    <w:rsid w:val="009538A7"/>
    <w:rsid w:val="00955527"/>
    <w:rsid w:val="009604D0"/>
    <w:rsid w:val="00960689"/>
    <w:rsid w:val="009621D0"/>
    <w:rsid w:val="00962259"/>
    <w:rsid w:val="00965FE6"/>
    <w:rsid w:val="00966576"/>
    <w:rsid w:val="00971862"/>
    <w:rsid w:val="00972FF6"/>
    <w:rsid w:val="00973907"/>
    <w:rsid w:val="009748AA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197D"/>
    <w:rsid w:val="009A2FB9"/>
    <w:rsid w:val="009A4E4C"/>
    <w:rsid w:val="009A776E"/>
    <w:rsid w:val="009B20AA"/>
    <w:rsid w:val="009B22AB"/>
    <w:rsid w:val="009B2E5B"/>
    <w:rsid w:val="009B5345"/>
    <w:rsid w:val="009B568A"/>
    <w:rsid w:val="009B6329"/>
    <w:rsid w:val="009B7BD8"/>
    <w:rsid w:val="009C13D1"/>
    <w:rsid w:val="009C1A8A"/>
    <w:rsid w:val="009C4369"/>
    <w:rsid w:val="009D0DFC"/>
    <w:rsid w:val="009D7766"/>
    <w:rsid w:val="009D7BD3"/>
    <w:rsid w:val="009E132B"/>
    <w:rsid w:val="009E1D19"/>
    <w:rsid w:val="009E217D"/>
    <w:rsid w:val="009F2CD0"/>
    <w:rsid w:val="009F3167"/>
    <w:rsid w:val="009F685F"/>
    <w:rsid w:val="009F6D23"/>
    <w:rsid w:val="00A00092"/>
    <w:rsid w:val="00A01D62"/>
    <w:rsid w:val="00A04BC9"/>
    <w:rsid w:val="00A052AB"/>
    <w:rsid w:val="00A05E01"/>
    <w:rsid w:val="00A06E10"/>
    <w:rsid w:val="00A0740C"/>
    <w:rsid w:val="00A10736"/>
    <w:rsid w:val="00A10FDB"/>
    <w:rsid w:val="00A11598"/>
    <w:rsid w:val="00A130EA"/>
    <w:rsid w:val="00A17195"/>
    <w:rsid w:val="00A20F76"/>
    <w:rsid w:val="00A217C2"/>
    <w:rsid w:val="00A21F80"/>
    <w:rsid w:val="00A22BCD"/>
    <w:rsid w:val="00A24587"/>
    <w:rsid w:val="00A2579A"/>
    <w:rsid w:val="00A27127"/>
    <w:rsid w:val="00A278CB"/>
    <w:rsid w:val="00A27A2A"/>
    <w:rsid w:val="00A324AE"/>
    <w:rsid w:val="00A34835"/>
    <w:rsid w:val="00A36848"/>
    <w:rsid w:val="00A36C49"/>
    <w:rsid w:val="00A36DF8"/>
    <w:rsid w:val="00A403F8"/>
    <w:rsid w:val="00A411FF"/>
    <w:rsid w:val="00A41518"/>
    <w:rsid w:val="00A41D46"/>
    <w:rsid w:val="00A43817"/>
    <w:rsid w:val="00A43CDF"/>
    <w:rsid w:val="00A44329"/>
    <w:rsid w:val="00A44E67"/>
    <w:rsid w:val="00A461A3"/>
    <w:rsid w:val="00A529E4"/>
    <w:rsid w:val="00A535BC"/>
    <w:rsid w:val="00A53776"/>
    <w:rsid w:val="00A54DE2"/>
    <w:rsid w:val="00A56085"/>
    <w:rsid w:val="00A615A5"/>
    <w:rsid w:val="00A64174"/>
    <w:rsid w:val="00A65BA4"/>
    <w:rsid w:val="00A65C29"/>
    <w:rsid w:val="00A67581"/>
    <w:rsid w:val="00A70218"/>
    <w:rsid w:val="00A72034"/>
    <w:rsid w:val="00A72A24"/>
    <w:rsid w:val="00A73F01"/>
    <w:rsid w:val="00A76539"/>
    <w:rsid w:val="00A7736D"/>
    <w:rsid w:val="00A77512"/>
    <w:rsid w:val="00A80124"/>
    <w:rsid w:val="00A80A89"/>
    <w:rsid w:val="00A81B9D"/>
    <w:rsid w:val="00A8272C"/>
    <w:rsid w:val="00A82B11"/>
    <w:rsid w:val="00A82FBB"/>
    <w:rsid w:val="00A8605A"/>
    <w:rsid w:val="00A862D2"/>
    <w:rsid w:val="00A86D37"/>
    <w:rsid w:val="00A91E51"/>
    <w:rsid w:val="00A91EB8"/>
    <w:rsid w:val="00A9388F"/>
    <w:rsid w:val="00A96E38"/>
    <w:rsid w:val="00A97373"/>
    <w:rsid w:val="00AA114A"/>
    <w:rsid w:val="00AA31C4"/>
    <w:rsid w:val="00AA48E1"/>
    <w:rsid w:val="00AA624B"/>
    <w:rsid w:val="00AB05E4"/>
    <w:rsid w:val="00AB0982"/>
    <w:rsid w:val="00AB11EF"/>
    <w:rsid w:val="00AB2CA5"/>
    <w:rsid w:val="00AB5AB2"/>
    <w:rsid w:val="00AB5C46"/>
    <w:rsid w:val="00AB6542"/>
    <w:rsid w:val="00AC1221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5CB"/>
    <w:rsid w:val="00AD67C8"/>
    <w:rsid w:val="00AD6B50"/>
    <w:rsid w:val="00AD757D"/>
    <w:rsid w:val="00AE40AA"/>
    <w:rsid w:val="00AE6CF6"/>
    <w:rsid w:val="00AF33CD"/>
    <w:rsid w:val="00AF3F4D"/>
    <w:rsid w:val="00AF58F0"/>
    <w:rsid w:val="00AF67F8"/>
    <w:rsid w:val="00AF7181"/>
    <w:rsid w:val="00AF71DC"/>
    <w:rsid w:val="00B0062E"/>
    <w:rsid w:val="00B00D7D"/>
    <w:rsid w:val="00B039D2"/>
    <w:rsid w:val="00B03E0E"/>
    <w:rsid w:val="00B07A43"/>
    <w:rsid w:val="00B1009D"/>
    <w:rsid w:val="00B10949"/>
    <w:rsid w:val="00B10D3E"/>
    <w:rsid w:val="00B11FEE"/>
    <w:rsid w:val="00B15DEE"/>
    <w:rsid w:val="00B163DD"/>
    <w:rsid w:val="00B179FF"/>
    <w:rsid w:val="00B21284"/>
    <w:rsid w:val="00B21C6F"/>
    <w:rsid w:val="00B22471"/>
    <w:rsid w:val="00B22BF6"/>
    <w:rsid w:val="00B238B2"/>
    <w:rsid w:val="00B23B8F"/>
    <w:rsid w:val="00B27369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02F8"/>
    <w:rsid w:val="00B52878"/>
    <w:rsid w:val="00B549FB"/>
    <w:rsid w:val="00B55F8D"/>
    <w:rsid w:val="00B56C23"/>
    <w:rsid w:val="00B60936"/>
    <w:rsid w:val="00B612A7"/>
    <w:rsid w:val="00B64D5D"/>
    <w:rsid w:val="00B662EF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588A"/>
    <w:rsid w:val="00B97CFE"/>
    <w:rsid w:val="00BA12F0"/>
    <w:rsid w:val="00BA15B9"/>
    <w:rsid w:val="00BA1962"/>
    <w:rsid w:val="00BA2327"/>
    <w:rsid w:val="00BA4762"/>
    <w:rsid w:val="00BA5610"/>
    <w:rsid w:val="00BA7111"/>
    <w:rsid w:val="00BB1161"/>
    <w:rsid w:val="00BB20E1"/>
    <w:rsid w:val="00BB30A0"/>
    <w:rsid w:val="00BB66AB"/>
    <w:rsid w:val="00BC0539"/>
    <w:rsid w:val="00BC381E"/>
    <w:rsid w:val="00BC5905"/>
    <w:rsid w:val="00BC5A96"/>
    <w:rsid w:val="00BD080E"/>
    <w:rsid w:val="00BD0E05"/>
    <w:rsid w:val="00BD1414"/>
    <w:rsid w:val="00BD1D48"/>
    <w:rsid w:val="00BD3856"/>
    <w:rsid w:val="00BD4637"/>
    <w:rsid w:val="00BD57A0"/>
    <w:rsid w:val="00BD6EE2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0DE4"/>
    <w:rsid w:val="00BF4CF3"/>
    <w:rsid w:val="00BF5EA6"/>
    <w:rsid w:val="00BF5F95"/>
    <w:rsid w:val="00C01321"/>
    <w:rsid w:val="00C02E1E"/>
    <w:rsid w:val="00C04806"/>
    <w:rsid w:val="00C102F1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2D58"/>
    <w:rsid w:val="00C26278"/>
    <w:rsid w:val="00C268F9"/>
    <w:rsid w:val="00C26DD3"/>
    <w:rsid w:val="00C301BB"/>
    <w:rsid w:val="00C30944"/>
    <w:rsid w:val="00C322DF"/>
    <w:rsid w:val="00C332BA"/>
    <w:rsid w:val="00C36E02"/>
    <w:rsid w:val="00C4101A"/>
    <w:rsid w:val="00C41C18"/>
    <w:rsid w:val="00C41C92"/>
    <w:rsid w:val="00C42345"/>
    <w:rsid w:val="00C4258C"/>
    <w:rsid w:val="00C44269"/>
    <w:rsid w:val="00C44564"/>
    <w:rsid w:val="00C461B0"/>
    <w:rsid w:val="00C505DB"/>
    <w:rsid w:val="00C52E4B"/>
    <w:rsid w:val="00C54709"/>
    <w:rsid w:val="00C55C60"/>
    <w:rsid w:val="00C60D5A"/>
    <w:rsid w:val="00C6293F"/>
    <w:rsid w:val="00C645DB"/>
    <w:rsid w:val="00C64ABC"/>
    <w:rsid w:val="00C64D51"/>
    <w:rsid w:val="00C65D46"/>
    <w:rsid w:val="00C661DC"/>
    <w:rsid w:val="00C67E8A"/>
    <w:rsid w:val="00C71880"/>
    <w:rsid w:val="00C71CB5"/>
    <w:rsid w:val="00C72206"/>
    <w:rsid w:val="00C72F41"/>
    <w:rsid w:val="00C77DB2"/>
    <w:rsid w:val="00C80586"/>
    <w:rsid w:val="00C82BF3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1CA9"/>
    <w:rsid w:val="00CB2EF4"/>
    <w:rsid w:val="00CB60B3"/>
    <w:rsid w:val="00CB6B26"/>
    <w:rsid w:val="00CB74FD"/>
    <w:rsid w:val="00CB7AC6"/>
    <w:rsid w:val="00CB7B75"/>
    <w:rsid w:val="00CB7FC0"/>
    <w:rsid w:val="00CC069A"/>
    <w:rsid w:val="00CC1407"/>
    <w:rsid w:val="00CC16F3"/>
    <w:rsid w:val="00CC1E44"/>
    <w:rsid w:val="00CC2F82"/>
    <w:rsid w:val="00CC3644"/>
    <w:rsid w:val="00CC748D"/>
    <w:rsid w:val="00CD1336"/>
    <w:rsid w:val="00CD2078"/>
    <w:rsid w:val="00CD6197"/>
    <w:rsid w:val="00CE06B3"/>
    <w:rsid w:val="00CE1CB8"/>
    <w:rsid w:val="00CE2717"/>
    <w:rsid w:val="00CE4BE8"/>
    <w:rsid w:val="00CE4C0F"/>
    <w:rsid w:val="00CE58A3"/>
    <w:rsid w:val="00CE5D73"/>
    <w:rsid w:val="00CE6531"/>
    <w:rsid w:val="00CE7C9F"/>
    <w:rsid w:val="00CF33E1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5CB3"/>
    <w:rsid w:val="00D07D44"/>
    <w:rsid w:val="00D07E71"/>
    <w:rsid w:val="00D11BE7"/>
    <w:rsid w:val="00D173B2"/>
    <w:rsid w:val="00D22432"/>
    <w:rsid w:val="00D23943"/>
    <w:rsid w:val="00D2431E"/>
    <w:rsid w:val="00D31094"/>
    <w:rsid w:val="00D31A90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5E55"/>
    <w:rsid w:val="00D46468"/>
    <w:rsid w:val="00D464E9"/>
    <w:rsid w:val="00D46C32"/>
    <w:rsid w:val="00D544A3"/>
    <w:rsid w:val="00D56FE1"/>
    <w:rsid w:val="00D576A5"/>
    <w:rsid w:val="00D63793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61D5"/>
    <w:rsid w:val="00D77358"/>
    <w:rsid w:val="00D777D9"/>
    <w:rsid w:val="00D77D8F"/>
    <w:rsid w:val="00D8032E"/>
    <w:rsid w:val="00D81239"/>
    <w:rsid w:val="00D8127A"/>
    <w:rsid w:val="00D81445"/>
    <w:rsid w:val="00D825AD"/>
    <w:rsid w:val="00D82CFF"/>
    <w:rsid w:val="00D86DD3"/>
    <w:rsid w:val="00D87AA3"/>
    <w:rsid w:val="00D91948"/>
    <w:rsid w:val="00D93A7D"/>
    <w:rsid w:val="00D94861"/>
    <w:rsid w:val="00D94B6B"/>
    <w:rsid w:val="00D95F4B"/>
    <w:rsid w:val="00D96A66"/>
    <w:rsid w:val="00DA2C61"/>
    <w:rsid w:val="00DA579A"/>
    <w:rsid w:val="00DA61EB"/>
    <w:rsid w:val="00DA7D30"/>
    <w:rsid w:val="00DB00B5"/>
    <w:rsid w:val="00DB10E2"/>
    <w:rsid w:val="00DB270C"/>
    <w:rsid w:val="00DB44D3"/>
    <w:rsid w:val="00DB4DC8"/>
    <w:rsid w:val="00DB66DC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D7E9C"/>
    <w:rsid w:val="00DE0219"/>
    <w:rsid w:val="00DE2A21"/>
    <w:rsid w:val="00DE305F"/>
    <w:rsid w:val="00DE3B64"/>
    <w:rsid w:val="00DE3E8B"/>
    <w:rsid w:val="00DE49B8"/>
    <w:rsid w:val="00DE667D"/>
    <w:rsid w:val="00DE6BCE"/>
    <w:rsid w:val="00DE7EFC"/>
    <w:rsid w:val="00DF1366"/>
    <w:rsid w:val="00DF2999"/>
    <w:rsid w:val="00DF2EA9"/>
    <w:rsid w:val="00DF444F"/>
    <w:rsid w:val="00DF7D4F"/>
    <w:rsid w:val="00E01618"/>
    <w:rsid w:val="00E01925"/>
    <w:rsid w:val="00E02AD2"/>
    <w:rsid w:val="00E07F7A"/>
    <w:rsid w:val="00E10CE7"/>
    <w:rsid w:val="00E14A1B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0484"/>
    <w:rsid w:val="00E31335"/>
    <w:rsid w:val="00E31E1B"/>
    <w:rsid w:val="00E33AD4"/>
    <w:rsid w:val="00E345F0"/>
    <w:rsid w:val="00E35E80"/>
    <w:rsid w:val="00E366A4"/>
    <w:rsid w:val="00E37828"/>
    <w:rsid w:val="00E40998"/>
    <w:rsid w:val="00E40E02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67E7"/>
    <w:rsid w:val="00E5734F"/>
    <w:rsid w:val="00E60ECE"/>
    <w:rsid w:val="00E6192A"/>
    <w:rsid w:val="00E62212"/>
    <w:rsid w:val="00E62471"/>
    <w:rsid w:val="00E63605"/>
    <w:rsid w:val="00E65376"/>
    <w:rsid w:val="00E67006"/>
    <w:rsid w:val="00E71A8F"/>
    <w:rsid w:val="00E71C91"/>
    <w:rsid w:val="00E739BF"/>
    <w:rsid w:val="00E761F4"/>
    <w:rsid w:val="00E76491"/>
    <w:rsid w:val="00E76517"/>
    <w:rsid w:val="00E803BB"/>
    <w:rsid w:val="00E81CFA"/>
    <w:rsid w:val="00E82209"/>
    <w:rsid w:val="00E837B9"/>
    <w:rsid w:val="00E83AEF"/>
    <w:rsid w:val="00E854F4"/>
    <w:rsid w:val="00E927B8"/>
    <w:rsid w:val="00E93F52"/>
    <w:rsid w:val="00E943FF"/>
    <w:rsid w:val="00E9746D"/>
    <w:rsid w:val="00E979E0"/>
    <w:rsid w:val="00EA1ADA"/>
    <w:rsid w:val="00EA2A65"/>
    <w:rsid w:val="00EA31BD"/>
    <w:rsid w:val="00EA3842"/>
    <w:rsid w:val="00EA4C34"/>
    <w:rsid w:val="00EA4EB6"/>
    <w:rsid w:val="00EA6064"/>
    <w:rsid w:val="00EB04A4"/>
    <w:rsid w:val="00EB0DA0"/>
    <w:rsid w:val="00EB19D2"/>
    <w:rsid w:val="00EB1B9E"/>
    <w:rsid w:val="00EB2856"/>
    <w:rsid w:val="00EB3942"/>
    <w:rsid w:val="00EB4739"/>
    <w:rsid w:val="00EB4A6B"/>
    <w:rsid w:val="00EB6921"/>
    <w:rsid w:val="00EB7D43"/>
    <w:rsid w:val="00EC1826"/>
    <w:rsid w:val="00EC4901"/>
    <w:rsid w:val="00EC5C2D"/>
    <w:rsid w:val="00EC7397"/>
    <w:rsid w:val="00EC76CC"/>
    <w:rsid w:val="00EC7DB2"/>
    <w:rsid w:val="00ED0591"/>
    <w:rsid w:val="00ED0A76"/>
    <w:rsid w:val="00ED12F4"/>
    <w:rsid w:val="00ED20A7"/>
    <w:rsid w:val="00ED2884"/>
    <w:rsid w:val="00EE0EA8"/>
    <w:rsid w:val="00EE16DD"/>
    <w:rsid w:val="00EE3C2E"/>
    <w:rsid w:val="00EE4022"/>
    <w:rsid w:val="00EE487B"/>
    <w:rsid w:val="00EE5E29"/>
    <w:rsid w:val="00EE64ED"/>
    <w:rsid w:val="00EE67B9"/>
    <w:rsid w:val="00EE6E87"/>
    <w:rsid w:val="00EE75A4"/>
    <w:rsid w:val="00EF2674"/>
    <w:rsid w:val="00EF461A"/>
    <w:rsid w:val="00EF5B1A"/>
    <w:rsid w:val="00EF640B"/>
    <w:rsid w:val="00F010F6"/>
    <w:rsid w:val="00F0161A"/>
    <w:rsid w:val="00F04B29"/>
    <w:rsid w:val="00F04CE7"/>
    <w:rsid w:val="00F058A1"/>
    <w:rsid w:val="00F05D9B"/>
    <w:rsid w:val="00F07016"/>
    <w:rsid w:val="00F07186"/>
    <w:rsid w:val="00F10F3D"/>
    <w:rsid w:val="00F13329"/>
    <w:rsid w:val="00F15C2B"/>
    <w:rsid w:val="00F17DA6"/>
    <w:rsid w:val="00F219DF"/>
    <w:rsid w:val="00F225DD"/>
    <w:rsid w:val="00F22C86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3518"/>
    <w:rsid w:val="00F4614F"/>
    <w:rsid w:val="00F4732A"/>
    <w:rsid w:val="00F47961"/>
    <w:rsid w:val="00F50FE5"/>
    <w:rsid w:val="00F53572"/>
    <w:rsid w:val="00F53968"/>
    <w:rsid w:val="00F54AF8"/>
    <w:rsid w:val="00F54C0C"/>
    <w:rsid w:val="00F55611"/>
    <w:rsid w:val="00F55BE6"/>
    <w:rsid w:val="00F56EA3"/>
    <w:rsid w:val="00F60646"/>
    <w:rsid w:val="00F62322"/>
    <w:rsid w:val="00F62924"/>
    <w:rsid w:val="00F62F2D"/>
    <w:rsid w:val="00F677B5"/>
    <w:rsid w:val="00F67C83"/>
    <w:rsid w:val="00F72BB3"/>
    <w:rsid w:val="00F72F26"/>
    <w:rsid w:val="00F74BE4"/>
    <w:rsid w:val="00F758E6"/>
    <w:rsid w:val="00F777B0"/>
    <w:rsid w:val="00F80FDC"/>
    <w:rsid w:val="00F82AC5"/>
    <w:rsid w:val="00F834F0"/>
    <w:rsid w:val="00F842D9"/>
    <w:rsid w:val="00F84EEB"/>
    <w:rsid w:val="00F85022"/>
    <w:rsid w:val="00F85508"/>
    <w:rsid w:val="00F855B3"/>
    <w:rsid w:val="00F90858"/>
    <w:rsid w:val="00F968D2"/>
    <w:rsid w:val="00FA22A1"/>
    <w:rsid w:val="00FA2553"/>
    <w:rsid w:val="00FA5104"/>
    <w:rsid w:val="00FA5413"/>
    <w:rsid w:val="00FA6069"/>
    <w:rsid w:val="00FA7426"/>
    <w:rsid w:val="00FB2732"/>
    <w:rsid w:val="00FB4D8F"/>
    <w:rsid w:val="00FB55DF"/>
    <w:rsid w:val="00FB5790"/>
    <w:rsid w:val="00FB5972"/>
    <w:rsid w:val="00FB6B01"/>
    <w:rsid w:val="00FB6B8D"/>
    <w:rsid w:val="00FB6BF2"/>
    <w:rsid w:val="00FC069D"/>
    <w:rsid w:val="00FC11D1"/>
    <w:rsid w:val="00FC24E0"/>
    <w:rsid w:val="00FC266D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4" fillcolor="white" stroke="f">
      <v:fill color="white"/>
      <v:stroke on="f"/>
      <v:textbox style="mso-fit-shape-to-text:t" inset="0,0,0,0"/>
      <o:colormenu v:ext="edit" fillcolor="none" strokecolor="#3f99b5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  <w14:docId w14:val="60727161"/>
  <w15:docId w15:val="{F073B224-6C05-44B6-93E8-5A0D28F8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A130EA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paragraph" w:styleId="Heading1">
    <w:name w:val="heading 1"/>
    <w:next w:val="BodyText"/>
    <w:link w:val="Heading1Char"/>
    <w:uiPriority w:val="1"/>
    <w:qFormat/>
    <w:rsid w:val="002106BF"/>
    <w:pPr>
      <w:keepNext/>
      <w:keepLines/>
      <w:spacing w:after="60"/>
      <w:outlineLvl w:val="0"/>
    </w:pPr>
    <w:rPr>
      <w:rFonts w:ascii="Calibri" w:eastAsia="Calibri" w:hAnsi="Calibri" w:cs="Arial"/>
      <w:b/>
      <w:bCs/>
      <w:color w:val="000000" w:themeColor="text1"/>
      <w:kern w:val="32"/>
      <w:sz w:val="48"/>
      <w:szCs w:val="48"/>
    </w:rPr>
  </w:style>
  <w:style w:type="paragraph" w:styleId="Heading2">
    <w:name w:val="heading 2"/>
    <w:next w:val="BodyText"/>
    <w:link w:val="Heading2Char"/>
    <w:uiPriority w:val="1"/>
    <w:qFormat/>
    <w:rsid w:val="002106BF"/>
    <w:pPr>
      <w:keepNext/>
      <w:keepLines/>
      <w:numPr>
        <w:ilvl w:val="1"/>
      </w:numPr>
      <w:spacing w:before="240" w:after="120"/>
      <w:outlineLvl w:val="1"/>
    </w:pPr>
    <w:rPr>
      <w:rFonts w:ascii="Calibri" w:eastAsia="Calibri" w:hAnsi="Calibri" w:cs="Arial"/>
      <w:bCs/>
      <w:iCs/>
      <w:color w:val="000000" w:themeColor="text1"/>
      <w:sz w:val="28"/>
      <w:szCs w:val="32"/>
    </w:rPr>
  </w:style>
  <w:style w:type="paragraph" w:styleId="Heading3">
    <w:name w:val="heading 3"/>
    <w:next w:val="BodyText"/>
    <w:link w:val="Heading3Char"/>
    <w:uiPriority w:val="1"/>
    <w:qFormat/>
    <w:rsid w:val="008563F4"/>
    <w:pPr>
      <w:keepNext/>
      <w:keepLines/>
      <w:numPr>
        <w:ilvl w:val="2"/>
      </w:numPr>
      <w:spacing w:before="180" w:after="60"/>
      <w:outlineLvl w:val="2"/>
    </w:pPr>
    <w:rPr>
      <w:rFonts w:ascii="Calibri" w:eastAsia="Calibri" w:hAnsi="Calibri" w:cs="Arial"/>
      <w:b/>
      <w:bCs/>
      <w:sz w:val="24"/>
      <w:szCs w:val="26"/>
    </w:rPr>
  </w:style>
  <w:style w:type="paragraph" w:styleId="Heading4">
    <w:name w:val="heading 4"/>
    <w:next w:val="BodyText"/>
    <w:link w:val="Heading4Char"/>
    <w:uiPriority w:val="1"/>
    <w:qFormat/>
    <w:rsid w:val="008563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248964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uiPriority w:val="99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sz w:val="16"/>
      <w:szCs w:val="15"/>
      <w:lang w:val="en-GB" w:eastAsia="ja-JP"/>
    </w:rPr>
  </w:style>
  <w:style w:type="character" w:styleId="Hyperlink">
    <w:name w:val="Hyperlink"/>
    <w:basedOn w:val="DefaultParagraphFont"/>
    <w:uiPriority w:val="99"/>
    <w:qFormat/>
    <w:rsid w:val="006246C0"/>
    <w:rPr>
      <w:color w:val="248964" w:themeColor="accent1" w:themeShade="BF"/>
      <w:u w:val="single"/>
    </w:rPr>
  </w:style>
  <w:style w:type="paragraph" w:customStyle="1" w:styleId="instructions">
    <w:name w:val="instructions"/>
    <w:basedOn w:val="Normal"/>
    <w:rsid w:val="00C86E28"/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2106BF"/>
    <w:rPr>
      <w:rFonts w:ascii="Calibri" w:eastAsia="Calibri" w:hAnsi="Calibri" w:cs="Arial"/>
      <w:b/>
      <w:bCs/>
      <w:color w:val="000000" w:themeColor="text1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2106BF"/>
    <w:rPr>
      <w:rFonts w:ascii="Calibri" w:eastAsia="Calibri" w:hAnsi="Calibri" w:cs="Arial"/>
      <w:bCs/>
      <w:iC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8563F4"/>
    <w:rPr>
      <w:rFonts w:ascii="Calibri" w:eastAsia="Calibri" w:hAnsi="Calibri" w:cs="Arial"/>
      <w:b/>
      <w:bCs/>
      <w:sz w:val="24"/>
      <w:szCs w:val="26"/>
    </w:rPr>
  </w:style>
  <w:style w:type="paragraph" w:styleId="ListBullet">
    <w:name w:val="List Bullet"/>
    <w:basedOn w:val="BodyText"/>
    <w:uiPriority w:val="2"/>
    <w:qFormat/>
    <w:rsid w:val="00512C7C"/>
    <w:pPr>
      <w:numPr>
        <w:numId w:val="11"/>
      </w:numPr>
      <w:tabs>
        <w:tab w:val="left" w:pos="397"/>
      </w:tabs>
      <w:ind w:left="198" w:hanging="198"/>
      <w:contextualSpacing/>
    </w:pPr>
  </w:style>
  <w:style w:type="paragraph" w:styleId="ListNumber">
    <w:name w:val="List Number"/>
    <w:basedOn w:val="BodyText"/>
    <w:uiPriority w:val="2"/>
    <w:qFormat/>
    <w:rsid w:val="00C41C18"/>
    <w:pPr>
      <w:numPr>
        <w:numId w:val="14"/>
      </w:numPr>
      <w:tabs>
        <w:tab w:val="clear" w:pos="227"/>
        <w:tab w:val="left" w:pos="397"/>
      </w:tabs>
      <w:ind w:left="397" w:hanging="397"/>
      <w:contextualSpacing/>
    </w:pPr>
  </w:style>
  <w:style w:type="paragraph" w:styleId="ListBullet2">
    <w:name w:val="List Bullet 2"/>
    <w:basedOn w:val="ListBullet"/>
    <w:uiPriority w:val="2"/>
    <w:qFormat/>
    <w:rsid w:val="00C41C18"/>
    <w:pPr>
      <w:numPr>
        <w:ilvl w:val="1"/>
      </w:numPr>
      <w:tabs>
        <w:tab w:val="clear" w:pos="397"/>
        <w:tab w:val="left" w:pos="794"/>
      </w:tabs>
      <w:ind w:left="454" w:hanging="227"/>
    </w:pPr>
  </w:style>
  <w:style w:type="paragraph" w:styleId="ListBullet3">
    <w:name w:val="List Bullet 3"/>
    <w:basedOn w:val="ListBullet2"/>
    <w:uiPriority w:val="2"/>
    <w:rsid w:val="00C41C18"/>
    <w:pPr>
      <w:numPr>
        <w:ilvl w:val="0"/>
        <w:numId w:val="15"/>
      </w:numPr>
      <w:tabs>
        <w:tab w:val="left" w:pos="851"/>
      </w:tabs>
      <w:ind w:left="681" w:hanging="227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/>
    </w:pPr>
    <w:rPr>
      <w:sz w:val="18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E82209"/>
    <w:pPr>
      <w:keepLines/>
      <w:spacing w:after="240" w:line="240" w:lineRule="auto"/>
    </w:pPr>
    <w:rPr>
      <w:b/>
      <w:bCs/>
      <w:color w:val="auto"/>
      <w:sz w:val="18"/>
      <w:szCs w:val="18"/>
    </w:rPr>
  </w:style>
  <w:style w:type="paragraph" w:styleId="BodyText">
    <w:name w:val="Body Text"/>
    <w:link w:val="BodyTextChar"/>
    <w:qFormat/>
    <w:rsid w:val="008563F4"/>
    <w:pPr>
      <w:spacing w:before="60" w:after="60" w:line="264" w:lineRule="auto"/>
    </w:pPr>
    <w:rPr>
      <w:rFonts w:ascii="Calibri" w:eastAsia="Calibri" w:hAnsi="Calibri"/>
      <w:color w:val="000000"/>
      <w:szCs w:val="22"/>
    </w:rPr>
  </w:style>
  <w:style w:type="character" w:customStyle="1" w:styleId="BodyTextChar">
    <w:name w:val="Body Text Char"/>
    <w:basedOn w:val="DefaultParagraphFont"/>
    <w:link w:val="BodyText"/>
    <w:rsid w:val="008563F4"/>
    <w:rPr>
      <w:rFonts w:ascii="Calibri" w:eastAsia="Calibri" w:hAnsi="Calibri"/>
      <w:color w:val="000000"/>
      <w:szCs w:val="22"/>
    </w:rPr>
  </w:style>
  <w:style w:type="paragraph" w:styleId="ListNumber3">
    <w:name w:val="List Number 3"/>
    <w:basedOn w:val="ListNumber2"/>
    <w:uiPriority w:val="2"/>
    <w:rsid w:val="00E31E1B"/>
    <w:pPr>
      <w:numPr>
        <w:numId w:val="16"/>
      </w:numPr>
      <w:tabs>
        <w:tab w:val="clear" w:pos="397"/>
      </w:tabs>
      <w:ind w:left="1021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E31E1B"/>
    <w:pPr>
      <w:numPr>
        <w:numId w:val="18"/>
      </w:numPr>
      <w:tabs>
        <w:tab w:val="left" w:pos="794"/>
      </w:tabs>
      <w:ind w:left="737" w:hanging="340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8563F4"/>
    <w:rPr>
      <w:rFonts w:asciiTheme="majorHAnsi" w:eastAsiaTheme="majorEastAsia" w:hAnsiTheme="majorHAnsi" w:cstheme="majorBidi"/>
      <w:b/>
      <w:bCs/>
      <w:iCs/>
      <w:color w:val="248964" w:themeColor="accent1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6246C0"/>
    <w:rPr>
      <w:rFonts w:ascii="Calibri" w:hAnsi="Calibri" w:cs="Times New Roman"/>
      <w:sz w:val="16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ind w:left="720"/>
      <w:contextualSpacing/>
    </w:pPr>
  </w:style>
  <w:style w:type="paragraph" w:customStyle="1" w:styleId="Boxedheading">
    <w:name w:val="Boxed heading"/>
    <w:uiPriority w:val="19"/>
    <w:qFormat/>
    <w:rsid w:val="002106BF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30B787" w:themeFill="accent1"/>
      <w:spacing w:before="360" w:after="240"/>
      <w:ind w:left="227" w:right="227"/>
    </w:pPr>
    <w:rPr>
      <w:rFonts w:ascii="Calibri" w:eastAsia="Calibri" w:hAnsi="Calibri"/>
      <w:b/>
      <w:sz w:val="24"/>
      <w:szCs w:val="28"/>
    </w:rPr>
  </w:style>
  <w:style w:type="paragraph" w:customStyle="1" w:styleId="Boxedtext">
    <w:name w:val="Boxed text"/>
    <w:uiPriority w:val="19"/>
    <w:qFormat/>
    <w:rsid w:val="002106BF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30B787" w:themeFill="accent1"/>
      <w:spacing w:before="180" w:after="180"/>
      <w:ind w:left="227" w:right="227"/>
    </w:pPr>
    <w:rPr>
      <w:rFonts w:ascii="Calibri" w:eastAsia="Calibri" w:hAnsi="Calibri"/>
      <w:szCs w:val="24"/>
    </w:rPr>
  </w:style>
  <w:style w:type="paragraph" w:customStyle="1" w:styleId="FactsheetDate">
    <w:name w:val="Factsheet Date"/>
    <w:basedOn w:val="BodyText"/>
    <w:uiPriority w:val="8"/>
    <w:rsid w:val="00E761F4"/>
    <w:pPr>
      <w:pBdr>
        <w:bottom w:val="single" w:sz="4" w:space="4" w:color="007A53" w:themeColor="accent2"/>
      </w:pBdr>
      <w:spacing w:before="0" w:after="360" w:line="240" w:lineRule="auto"/>
    </w:pPr>
    <w:rPr>
      <w:b/>
    </w:rPr>
  </w:style>
  <w:style w:type="paragraph" w:customStyle="1" w:styleId="Factsheetintroduction">
    <w:name w:val="Factsheet introduction"/>
    <w:next w:val="BodyText"/>
    <w:uiPriority w:val="8"/>
    <w:qFormat/>
    <w:rsid w:val="00E31E1B"/>
    <w:pPr>
      <w:spacing w:before="240" w:after="360"/>
    </w:pPr>
    <w:rPr>
      <w:rFonts w:ascii="Calibri" w:eastAsia="Calibri" w:hAnsi="Calibri" w:cs="Arial"/>
      <w:bCs/>
      <w:iCs/>
      <w:color w:val="248964" w:themeColor="accent1" w:themeShade="BF"/>
      <w:sz w:val="28"/>
      <w:szCs w:val="32"/>
    </w:rPr>
  </w:style>
  <w:style w:type="paragraph" w:customStyle="1" w:styleId="BackCoverContactHeading">
    <w:name w:val="BackCover ContactHeading"/>
    <w:next w:val="BackCoverContactDetails"/>
    <w:uiPriority w:val="18"/>
    <w:qFormat/>
    <w:rsid w:val="00894CE4"/>
    <w:pPr>
      <w:spacing w:before="360" w:after="60"/>
    </w:pPr>
    <w:rPr>
      <w:rFonts w:ascii="Calibri" w:eastAsia="Calibri" w:hAnsi="Calibri"/>
      <w:caps/>
      <w:color w:val="000000" w:themeColor="text1"/>
      <w:sz w:val="18"/>
    </w:rPr>
  </w:style>
  <w:style w:type="paragraph" w:customStyle="1" w:styleId="BackCoverContactDetails">
    <w:name w:val="BackCover ContactDetails"/>
    <w:uiPriority w:val="18"/>
    <w:qFormat/>
    <w:rsid w:val="00682523"/>
    <w:pPr>
      <w:tabs>
        <w:tab w:val="left" w:pos="199"/>
      </w:tabs>
    </w:pPr>
    <w:rPr>
      <w:rFonts w:ascii="Calibri" w:eastAsia="Calibri" w:hAnsi="Calibri"/>
      <w:color w:val="FFFFFF" w:themeColor="background2"/>
      <w:sz w:val="18"/>
      <w:szCs w:val="22"/>
    </w:rPr>
  </w:style>
  <w:style w:type="character" w:customStyle="1" w:styleId="BackCoverContactBold">
    <w:name w:val="BackCover ContactBold"/>
    <w:basedOn w:val="DefaultParagraphFont"/>
    <w:uiPriority w:val="18"/>
    <w:qFormat/>
    <w:rsid w:val="001B2E70"/>
    <w:rPr>
      <w:b/>
    </w:rPr>
  </w:style>
  <w:style w:type="paragraph" w:customStyle="1" w:styleId="AppendixHeading1base">
    <w:name w:val="Appendix Heading 1 base"/>
    <w:uiPriority w:val="20"/>
    <w:semiHidden/>
    <w:qFormat/>
    <w:rsid w:val="00E82209"/>
    <w:pPr>
      <w:keepNext/>
      <w:pageBreakBefore/>
      <w:numPr>
        <w:numId w:val="19"/>
      </w:numPr>
      <w:tabs>
        <w:tab w:val="left" w:pos="2268"/>
      </w:tabs>
    </w:pPr>
    <w:rPr>
      <w:rFonts w:ascii="Calibri" w:eastAsiaTheme="majorEastAsia" w:hAnsi="Calibri" w:cstheme="majorBidi"/>
      <w:b/>
      <w:bCs/>
      <w:color w:val="30B787" w:themeColor="accent1"/>
      <w:sz w:val="44"/>
      <w:szCs w:val="28"/>
    </w:rPr>
  </w:style>
  <w:style w:type="paragraph" w:customStyle="1" w:styleId="AppendixHeading2">
    <w:name w:val="Appendix Heading 2"/>
    <w:basedOn w:val="Heading2"/>
    <w:next w:val="BodyText"/>
    <w:uiPriority w:val="11"/>
    <w:qFormat/>
    <w:rsid w:val="00E82209"/>
    <w:pPr>
      <w:numPr>
        <w:numId w:val="19"/>
      </w:numPr>
      <w:tabs>
        <w:tab w:val="left" w:pos="1134"/>
      </w:tabs>
      <w:spacing w:before="360" w:after="240"/>
      <w:ind w:left="1134" w:hanging="1134"/>
    </w:pPr>
    <w:rPr>
      <w:rFonts w:eastAsiaTheme="majorEastAsia" w:cstheme="majorBidi"/>
      <w:iCs w:val="0"/>
      <w:sz w:val="32"/>
      <w:szCs w:val="26"/>
    </w:rPr>
  </w:style>
  <w:style w:type="paragraph" w:customStyle="1" w:styleId="AppendixHeading3">
    <w:name w:val="Appendix Heading 3"/>
    <w:basedOn w:val="Heading3"/>
    <w:next w:val="BodyText"/>
    <w:uiPriority w:val="11"/>
    <w:qFormat/>
    <w:rsid w:val="00E82209"/>
    <w:pPr>
      <w:numPr>
        <w:numId w:val="19"/>
      </w:numPr>
      <w:tabs>
        <w:tab w:val="left" w:pos="1134"/>
      </w:tabs>
      <w:spacing w:before="360" w:after="240"/>
      <w:ind w:left="1134" w:hanging="1134"/>
    </w:pPr>
    <w:rPr>
      <w:rFonts w:eastAsiaTheme="majorEastAsia" w:cstheme="majorBidi"/>
      <w:sz w:val="26"/>
    </w:rPr>
  </w:style>
  <w:style w:type="paragraph" w:customStyle="1" w:styleId="Imageplacement">
    <w:name w:val="Image placement"/>
    <w:uiPriority w:val="4"/>
    <w:qFormat/>
    <w:rsid w:val="000B10B6"/>
    <w:pPr>
      <w:spacing w:before="360"/>
      <w:ind w:left="-28"/>
    </w:pPr>
    <w:rPr>
      <w:rFonts w:ascii="Calibri" w:eastAsia="Calibri" w:hAnsi="Calibri"/>
      <w:color w:val="000000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14A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enquires@aristotlemetadat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istotlemetadat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ago\Downloads\Data61%20Factsheet%20Simple.dotx" TargetMode="External"/></Relationships>
</file>

<file path=word/theme/theme1.xml><?xml version="1.0" encoding="utf-8"?>
<a:theme xmlns:a="http://schemas.openxmlformats.org/drawingml/2006/main" name="Office Theme">
  <a:themeElements>
    <a:clrScheme name="CSIRO DATA61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30B787"/>
      </a:accent1>
      <a:accent2>
        <a:srgbClr val="007A53"/>
      </a:accent2>
      <a:accent3>
        <a:srgbClr val="6D2077"/>
      </a:accent3>
      <a:accent4>
        <a:srgbClr val="004B87"/>
      </a:accent4>
      <a:accent5>
        <a:srgbClr val="78BE20"/>
      </a:accent5>
      <a:accent6>
        <a:srgbClr val="2DCCD3"/>
      </a:accent6>
      <a:hlink>
        <a:srgbClr val="00313C"/>
      </a:hlink>
      <a:folHlink>
        <a:srgbClr val="E4002B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4C71-88FD-4DFE-A045-756C5402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Data61 Factsheet Simple</Template>
  <TotalTime>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CSIRO</vt:lpstr>
    </vt:vector>
  </TitlesOfParts>
  <Company>CSIRO</Company>
  <LinksUpToDate>false</LinksUpToDate>
  <CharactersWithSpaces>4328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CSIRO</dc:title>
  <dc:creator>chicago</dc:creator>
  <cp:lastModifiedBy>Lauren Eickhorst</cp:lastModifiedBy>
  <cp:revision>2</cp:revision>
  <cp:lastPrinted>2012-02-01T05:32:00Z</cp:lastPrinted>
  <dcterms:created xsi:type="dcterms:W3CDTF">2018-02-05T23:37:00Z</dcterms:created>
  <dcterms:modified xsi:type="dcterms:W3CDTF">2018-02-05T23:37:00Z</dcterms:modified>
</cp:coreProperties>
</file>